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1ACEE" w14:textId="77777777" w:rsidR="00D55AE0" w:rsidRDefault="00D55AE0">
      <w:pPr>
        <w:rPr>
          <w:sz w:val="44"/>
          <w:szCs w:val="44"/>
        </w:rPr>
      </w:pPr>
    </w:p>
    <w:p w14:paraId="2464004D" w14:textId="77777777" w:rsidR="00D55AE0" w:rsidRDefault="00D55AE0">
      <w:pPr>
        <w:rPr>
          <w:sz w:val="44"/>
          <w:szCs w:val="44"/>
        </w:rPr>
      </w:pPr>
    </w:p>
    <w:p w14:paraId="2B6C5BA5" w14:textId="77777777" w:rsidR="00D55AE0" w:rsidRDefault="00D55AE0">
      <w:pPr>
        <w:rPr>
          <w:sz w:val="44"/>
          <w:szCs w:val="44"/>
        </w:rPr>
      </w:pPr>
    </w:p>
    <w:p w14:paraId="7704A254" w14:textId="77777777" w:rsidR="00D55AE0" w:rsidRDefault="00D55AE0">
      <w:pPr>
        <w:rPr>
          <w:sz w:val="44"/>
          <w:szCs w:val="44"/>
        </w:rPr>
      </w:pPr>
    </w:p>
    <w:p w14:paraId="07D4651C" w14:textId="77777777" w:rsidR="00D55AE0" w:rsidRDefault="00D55AE0">
      <w:pPr>
        <w:rPr>
          <w:sz w:val="44"/>
          <w:szCs w:val="44"/>
        </w:rPr>
      </w:pPr>
    </w:p>
    <w:p w14:paraId="7A37888F" w14:textId="77777777" w:rsidR="00D55AE0" w:rsidRDefault="00D55AE0">
      <w:pPr>
        <w:rPr>
          <w:sz w:val="44"/>
          <w:szCs w:val="44"/>
        </w:rPr>
      </w:pPr>
    </w:p>
    <w:p w14:paraId="3F7EC84A" w14:textId="77777777" w:rsidR="00D55AE0" w:rsidRDefault="00D55AE0">
      <w:pPr>
        <w:rPr>
          <w:sz w:val="44"/>
          <w:szCs w:val="44"/>
        </w:rPr>
      </w:pPr>
    </w:p>
    <w:p w14:paraId="7DD69FE9" w14:textId="77777777" w:rsidR="00D55AE0" w:rsidRDefault="00D55AE0">
      <w:pPr>
        <w:rPr>
          <w:sz w:val="44"/>
          <w:szCs w:val="44"/>
        </w:rPr>
      </w:pPr>
    </w:p>
    <w:p w14:paraId="2DC1B677" w14:textId="77777777" w:rsidR="00D55AE0" w:rsidRDefault="00D55AE0">
      <w:pPr>
        <w:rPr>
          <w:sz w:val="44"/>
          <w:szCs w:val="44"/>
        </w:rPr>
      </w:pPr>
    </w:p>
    <w:p w14:paraId="7B81C0C7" w14:textId="77777777" w:rsidR="00D55AE0" w:rsidRDefault="00D55AE0">
      <w:pPr>
        <w:rPr>
          <w:sz w:val="44"/>
          <w:szCs w:val="44"/>
        </w:rPr>
      </w:pPr>
    </w:p>
    <w:p w14:paraId="3BCD926C" w14:textId="77777777" w:rsidR="00D55AE0" w:rsidRDefault="00D55AE0">
      <w:pPr>
        <w:rPr>
          <w:sz w:val="44"/>
          <w:szCs w:val="44"/>
        </w:rPr>
      </w:pPr>
    </w:p>
    <w:p w14:paraId="58770416" w14:textId="77777777" w:rsidR="003170CC" w:rsidRPr="00D55AE0" w:rsidRDefault="00756323">
      <w:pPr>
        <w:rPr>
          <w:sz w:val="44"/>
          <w:szCs w:val="44"/>
        </w:rPr>
      </w:pPr>
      <w:r w:rsidRPr="00D55AE0">
        <w:rPr>
          <w:sz w:val="44"/>
          <w:szCs w:val="44"/>
        </w:rPr>
        <w:t>Objet avancés : programmation générique.</w:t>
      </w:r>
    </w:p>
    <w:p w14:paraId="68E4AB70" w14:textId="77777777" w:rsidR="00104D95" w:rsidRDefault="00104D95">
      <w:pPr>
        <w:rPr>
          <w:sz w:val="27"/>
          <w:szCs w:val="27"/>
        </w:rPr>
      </w:pPr>
      <w:r>
        <w:rPr>
          <w:sz w:val="27"/>
          <w:szCs w:val="27"/>
        </w:rPr>
        <w:br w:type="page"/>
      </w:r>
    </w:p>
    <w:p w14:paraId="2791D3A9" w14:textId="77777777" w:rsidR="00756323" w:rsidRPr="001E147E" w:rsidRDefault="00756323">
      <w:pPr>
        <w:rPr>
          <w:sz w:val="27"/>
          <w:szCs w:val="27"/>
        </w:rPr>
      </w:pPr>
    </w:p>
    <w:p w14:paraId="2071CA6C" w14:textId="77777777" w:rsidR="00756323" w:rsidRPr="00D55AE0" w:rsidRDefault="00756323" w:rsidP="000C66FB">
      <w:pPr>
        <w:jc w:val="both"/>
        <w:rPr>
          <w:sz w:val="36"/>
          <w:szCs w:val="36"/>
          <w:u w:val="single"/>
        </w:rPr>
      </w:pPr>
      <w:r w:rsidRPr="00D55AE0">
        <w:rPr>
          <w:sz w:val="36"/>
          <w:szCs w:val="36"/>
          <w:u w:val="single"/>
        </w:rPr>
        <w:t>Sujet 4 : Fonctions e</w:t>
      </w:r>
      <w:r w:rsidR="00D55AE0" w:rsidRPr="00D55AE0">
        <w:rPr>
          <w:sz w:val="36"/>
          <w:szCs w:val="36"/>
          <w:u w:val="single"/>
        </w:rPr>
        <w:t>t fonctions d’ordre supérieur </w:t>
      </w:r>
    </w:p>
    <w:p w14:paraId="486F4469" w14:textId="77777777" w:rsidR="00756323" w:rsidRPr="001E147E" w:rsidRDefault="00756323" w:rsidP="000C66FB">
      <w:pPr>
        <w:jc w:val="both"/>
        <w:rPr>
          <w:sz w:val="27"/>
          <w:szCs w:val="27"/>
        </w:rPr>
      </w:pPr>
      <w:r w:rsidRPr="001E147E">
        <w:rPr>
          <w:sz w:val="27"/>
          <w:szCs w:val="27"/>
        </w:rPr>
        <w:t xml:space="preserve"> </w:t>
      </w:r>
    </w:p>
    <w:p w14:paraId="6FA04C4E" w14:textId="77777777" w:rsidR="00756323" w:rsidRPr="001E147E" w:rsidRDefault="00756323" w:rsidP="000C66FB">
      <w:pPr>
        <w:jc w:val="both"/>
        <w:rPr>
          <w:sz w:val="27"/>
          <w:szCs w:val="27"/>
        </w:rPr>
      </w:pPr>
      <w:r w:rsidRPr="001E147E">
        <w:rPr>
          <w:sz w:val="27"/>
          <w:szCs w:val="27"/>
        </w:rPr>
        <w:t>En se basant sur le Design Pattern Foncteur, est il possible de définir des jeux de classes et de fonctions permettant la gestion homogènes d’objets « </w:t>
      </w:r>
      <w:proofErr w:type="spellStart"/>
      <w:r w:rsidRPr="001E147E">
        <w:rPr>
          <w:sz w:val="27"/>
          <w:szCs w:val="27"/>
        </w:rPr>
        <w:t>Callable</w:t>
      </w:r>
      <w:proofErr w:type="spellEnd"/>
      <w:r w:rsidRPr="001E147E">
        <w:rPr>
          <w:sz w:val="27"/>
          <w:szCs w:val="27"/>
        </w:rPr>
        <w:t> », c’est a dire d’objet exposant un système similaire à celui des appels de fonctions classiques ?</w:t>
      </w:r>
    </w:p>
    <w:p w14:paraId="739C3635" w14:textId="77777777" w:rsidR="00756323" w:rsidRPr="001E147E" w:rsidRDefault="00756323" w:rsidP="000C66FB">
      <w:pPr>
        <w:jc w:val="both"/>
        <w:rPr>
          <w:sz w:val="27"/>
          <w:szCs w:val="27"/>
        </w:rPr>
      </w:pPr>
      <w:r w:rsidRPr="001E147E">
        <w:rPr>
          <w:sz w:val="27"/>
          <w:szCs w:val="27"/>
        </w:rPr>
        <w:t xml:space="preserve">Comment écririez vous une système permettant de récupérer les types des arguments et de retour d’un de ces objets et comment écrire la composée arbitraire de ces fonctions ? Inspirez vous de </w:t>
      </w:r>
      <w:proofErr w:type="spellStart"/>
      <w:r w:rsidRPr="001E147E">
        <w:rPr>
          <w:sz w:val="27"/>
          <w:szCs w:val="27"/>
        </w:rPr>
        <w:t>Boost.Function</w:t>
      </w:r>
      <w:proofErr w:type="spellEnd"/>
      <w:r w:rsidRPr="001E147E">
        <w:rPr>
          <w:sz w:val="27"/>
          <w:szCs w:val="27"/>
        </w:rPr>
        <w:t xml:space="preserve"> ou des articles de </w:t>
      </w:r>
      <w:proofErr w:type="spellStart"/>
      <w:r w:rsidRPr="001E147E">
        <w:rPr>
          <w:sz w:val="27"/>
          <w:szCs w:val="27"/>
        </w:rPr>
        <w:t>Alexandrescu</w:t>
      </w:r>
      <w:proofErr w:type="spellEnd"/>
      <w:r w:rsidRPr="001E147E">
        <w:rPr>
          <w:sz w:val="27"/>
          <w:szCs w:val="27"/>
        </w:rPr>
        <w:t xml:space="preserve"> sur le sujet. </w:t>
      </w:r>
    </w:p>
    <w:p w14:paraId="4AD8826B" w14:textId="77777777" w:rsidR="00756323" w:rsidRPr="001E147E" w:rsidRDefault="00756323">
      <w:pPr>
        <w:rPr>
          <w:sz w:val="27"/>
          <w:szCs w:val="27"/>
        </w:rPr>
      </w:pPr>
    </w:p>
    <w:p w14:paraId="6F1023C0" w14:textId="77777777" w:rsidR="00104D95" w:rsidRDefault="00104D95">
      <w:pPr>
        <w:rPr>
          <w:sz w:val="27"/>
          <w:szCs w:val="27"/>
        </w:rPr>
      </w:pPr>
      <w:r>
        <w:rPr>
          <w:sz w:val="27"/>
          <w:szCs w:val="27"/>
        </w:rPr>
        <w:br w:type="page"/>
      </w:r>
    </w:p>
    <w:p w14:paraId="593877A2" w14:textId="77777777" w:rsidR="00756323" w:rsidRPr="001E147E" w:rsidRDefault="00756323">
      <w:pPr>
        <w:rPr>
          <w:sz w:val="27"/>
          <w:szCs w:val="27"/>
        </w:rPr>
      </w:pPr>
    </w:p>
    <w:p w14:paraId="6652577E" w14:textId="77777777" w:rsidR="00756323" w:rsidRPr="000C66FB" w:rsidRDefault="00756323" w:rsidP="000C66FB">
      <w:pPr>
        <w:jc w:val="center"/>
        <w:rPr>
          <w:sz w:val="36"/>
          <w:szCs w:val="36"/>
          <w:u w:val="single"/>
        </w:rPr>
      </w:pPr>
      <w:r w:rsidRPr="000C66FB">
        <w:rPr>
          <w:sz w:val="36"/>
          <w:szCs w:val="36"/>
          <w:u w:val="single"/>
        </w:rPr>
        <w:t>Sommaire</w:t>
      </w:r>
    </w:p>
    <w:p w14:paraId="7FF36E36" w14:textId="77777777" w:rsidR="00756323" w:rsidRPr="001E147E" w:rsidRDefault="00756323" w:rsidP="000C66FB">
      <w:pPr>
        <w:jc w:val="center"/>
        <w:rPr>
          <w:sz w:val="27"/>
          <w:szCs w:val="27"/>
        </w:rPr>
      </w:pPr>
    </w:p>
    <w:p w14:paraId="38D80DF8" w14:textId="77777777" w:rsidR="000F2F33" w:rsidRDefault="00756323" w:rsidP="000C66FB">
      <w:pPr>
        <w:jc w:val="center"/>
        <w:rPr>
          <w:sz w:val="28"/>
          <w:szCs w:val="28"/>
        </w:rPr>
      </w:pPr>
      <w:r w:rsidRPr="000C66FB">
        <w:rPr>
          <w:sz w:val="28"/>
          <w:szCs w:val="28"/>
        </w:rPr>
        <w:t>I-Design Pattern Foncteur</w:t>
      </w:r>
    </w:p>
    <w:p w14:paraId="539CC2C7" w14:textId="77777777" w:rsidR="000C66FB" w:rsidRPr="000C66FB" w:rsidRDefault="000C66FB" w:rsidP="000C66FB">
      <w:pPr>
        <w:jc w:val="center"/>
        <w:rPr>
          <w:sz w:val="28"/>
          <w:szCs w:val="28"/>
        </w:rPr>
      </w:pPr>
    </w:p>
    <w:p w14:paraId="3FE92469" w14:textId="77777777" w:rsidR="00756323" w:rsidRPr="000C66FB" w:rsidRDefault="00756323" w:rsidP="000C66FB">
      <w:pPr>
        <w:jc w:val="center"/>
        <w:rPr>
          <w:sz w:val="28"/>
          <w:szCs w:val="28"/>
        </w:rPr>
      </w:pPr>
      <w:r w:rsidRPr="000C66FB">
        <w:rPr>
          <w:sz w:val="28"/>
          <w:szCs w:val="28"/>
        </w:rPr>
        <w:t>II-Structure du projet et des objets</w:t>
      </w:r>
    </w:p>
    <w:p w14:paraId="6E269AFF" w14:textId="77777777" w:rsidR="00756323" w:rsidRPr="000C66FB" w:rsidRDefault="00756323">
      <w:pPr>
        <w:rPr>
          <w:sz w:val="28"/>
          <w:szCs w:val="28"/>
        </w:rPr>
      </w:pPr>
    </w:p>
    <w:p w14:paraId="5A151415" w14:textId="77777777" w:rsidR="00104D95" w:rsidRPr="000C66FB" w:rsidRDefault="00104D95" w:rsidP="000C66FB">
      <w:pPr>
        <w:jc w:val="both"/>
        <w:rPr>
          <w:sz w:val="28"/>
          <w:szCs w:val="28"/>
        </w:rPr>
      </w:pPr>
      <w:r w:rsidRPr="000C66FB">
        <w:rPr>
          <w:sz w:val="28"/>
          <w:szCs w:val="28"/>
        </w:rPr>
        <w:br w:type="page"/>
      </w:r>
    </w:p>
    <w:p w14:paraId="75B055BF" w14:textId="77777777" w:rsidR="00756323" w:rsidRPr="001E147E" w:rsidRDefault="00756323" w:rsidP="000C66FB">
      <w:pPr>
        <w:jc w:val="both"/>
        <w:rPr>
          <w:sz w:val="27"/>
          <w:szCs w:val="27"/>
        </w:rPr>
      </w:pPr>
    </w:p>
    <w:p w14:paraId="08D684B7" w14:textId="77777777" w:rsidR="000F2F33" w:rsidRPr="000C66FB" w:rsidRDefault="000F2F33" w:rsidP="000C66FB">
      <w:pPr>
        <w:jc w:val="both"/>
        <w:rPr>
          <w:sz w:val="36"/>
          <w:szCs w:val="36"/>
          <w:u w:val="single"/>
        </w:rPr>
      </w:pPr>
      <w:r w:rsidRPr="000C66FB">
        <w:rPr>
          <w:sz w:val="36"/>
          <w:szCs w:val="36"/>
          <w:u w:val="single"/>
        </w:rPr>
        <w:t>I</w:t>
      </w:r>
      <w:r w:rsidR="00756323" w:rsidRPr="000C66FB">
        <w:rPr>
          <w:sz w:val="36"/>
          <w:szCs w:val="36"/>
          <w:u w:val="single"/>
        </w:rPr>
        <w:t>/</w:t>
      </w:r>
      <w:r w:rsidRPr="000C66FB">
        <w:rPr>
          <w:sz w:val="36"/>
          <w:szCs w:val="36"/>
          <w:u w:val="single"/>
        </w:rPr>
        <w:t xml:space="preserve"> </w:t>
      </w:r>
      <w:r w:rsidR="00EA3173" w:rsidRPr="000C66FB">
        <w:rPr>
          <w:sz w:val="36"/>
          <w:szCs w:val="36"/>
          <w:u w:val="single"/>
        </w:rPr>
        <w:t>Les</w:t>
      </w:r>
      <w:r w:rsidRPr="000C66FB">
        <w:rPr>
          <w:sz w:val="36"/>
          <w:szCs w:val="36"/>
          <w:u w:val="single"/>
        </w:rPr>
        <w:t xml:space="preserve"> Foncteur</w:t>
      </w:r>
      <w:r w:rsidR="00EA3173" w:rsidRPr="000C66FB">
        <w:rPr>
          <w:sz w:val="36"/>
          <w:szCs w:val="36"/>
          <w:u w:val="single"/>
        </w:rPr>
        <w:t>s</w:t>
      </w:r>
    </w:p>
    <w:p w14:paraId="28AE0B91" w14:textId="77777777" w:rsidR="000F2F33" w:rsidRPr="001E147E" w:rsidRDefault="000F2F33" w:rsidP="000C66FB">
      <w:pPr>
        <w:jc w:val="both"/>
        <w:rPr>
          <w:sz w:val="27"/>
          <w:szCs w:val="27"/>
        </w:rPr>
      </w:pPr>
    </w:p>
    <w:p w14:paraId="37FE7E29" w14:textId="77777777" w:rsidR="000F2F33" w:rsidRPr="001E147E" w:rsidRDefault="000F2F33" w:rsidP="000C66FB">
      <w:pPr>
        <w:jc w:val="both"/>
        <w:rPr>
          <w:sz w:val="27"/>
          <w:szCs w:val="27"/>
        </w:rPr>
      </w:pPr>
      <w:r w:rsidRPr="001E147E">
        <w:rPr>
          <w:color w:val="000000"/>
          <w:sz w:val="27"/>
          <w:szCs w:val="27"/>
        </w:rPr>
        <w:t>La plupart des algorithmes de la librairie standard, ainsi que quelques méthodes des classes qu'elle fournit, donnent la possibilité à l'utilisateur d'appliquer une fonction aux données manipulées. Ces fonctions peuvent être utilisées pour différentes tâches, comme pour comparer deux objets par exemple, ou tout simplement pour en modifier la valeur.</w:t>
      </w:r>
    </w:p>
    <w:p w14:paraId="393AC57C" w14:textId="77777777" w:rsidR="00084B7F" w:rsidRPr="001E147E" w:rsidRDefault="000F2F33"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Cependant, la librairie standard n'utilise pas ces fonctions directement, mais a plutôt recours à une abstraction des fonctions : les</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foncteurs</w:t>
      </w:r>
      <w:r w:rsidRPr="001E147E">
        <w:rPr>
          <w:rFonts w:asciiTheme="minorHAnsi" w:hAnsiTheme="minorHAnsi"/>
          <w:color w:val="000000"/>
          <w:sz w:val="27"/>
          <w:szCs w:val="27"/>
          <w:lang w:val="fr-FR"/>
        </w:rPr>
        <w:t>. Un</w:t>
      </w:r>
      <w:r w:rsidRPr="001E147E">
        <w:rPr>
          <w:rStyle w:val="apple-converted-space"/>
          <w:rFonts w:asciiTheme="minorHAnsi" w:hAnsiTheme="minorHAnsi"/>
          <w:color w:val="000000"/>
          <w:sz w:val="27"/>
          <w:szCs w:val="27"/>
          <w:lang w:val="fr-FR"/>
        </w:rPr>
        <w:t> </w:t>
      </w:r>
      <w:r w:rsidRPr="001E147E">
        <w:rPr>
          <w:rFonts w:asciiTheme="minorHAnsi" w:hAnsiTheme="minorHAnsi"/>
          <w:iCs/>
          <w:sz w:val="27"/>
          <w:szCs w:val="27"/>
          <w:lang w:val="fr-FR"/>
        </w:rPr>
        <w:t>foncteur</w:t>
      </w:r>
      <w:r w:rsidRPr="001E147E">
        <w:rPr>
          <w:rStyle w:val="apple-converted-space"/>
          <w:rFonts w:asciiTheme="minorHAnsi" w:hAnsiTheme="minorHAnsi"/>
          <w:sz w:val="27"/>
          <w:szCs w:val="27"/>
          <w:lang w:val="fr-FR"/>
        </w:rPr>
        <w:t> </w:t>
      </w:r>
      <w:r w:rsidRPr="001E147E">
        <w:rPr>
          <w:rFonts w:asciiTheme="minorHAnsi" w:hAnsiTheme="minorHAnsi"/>
          <w:color w:val="000000"/>
          <w:sz w:val="27"/>
          <w:szCs w:val="27"/>
          <w:lang w:val="fr-FR"/>
        </w:rPr>
        <w:t xml:space="preserve">n'est rien d'autre qu'un objet dont la classe définit l'opérateur fonctionnel ‘()’. Les foncteurs ont la particularité de pouvoir être utilisés exactement comme des fonctions puisqu'il est possible de leur appliquer leur opérateur fonctionnel selon une écriture similaire à un appel de fonction. Cependant, ils sont un peu plus puissants que de simples fonctions, car ils permettent de transporter, en plus du code de l'opérateur fonctionnel, des paramètres additionnels dans leurs données membres. Les foncteurs constituent donc une fonctionnalité extrêmement puissante qui peut être très pratique en de nombreux endroits. En fait, </w:t>
      </w:r>
      <w:r w:rsidR="00084B7F" w:rsidRPr="001E147E">
        <w:rPr>
          <w:rFonts w:asciiTheme="minorHAnsi" w:hAnsiTheme="minorHAnsi"/>
          <w:color w:val="000000"/>
          <w:sz w:val="27"/>
          <w:szCs w:val="27"/>
          <w:lang w:val="fr-FR"/>
        </w:rPr>
        <w:t xml:space="preserve">dans l’absolue, </w:t>
      </w:r>
      <w:r w:rsidRPr="001E147E">
        <w:rPr>
          <w:rFonts w:asciiTheme="minorHAnsi" w:hAnsiTheme="minorHAnsi"/>
          <w:color w:val="000000"/>
          <w:sz w:val="27"/>
          <w:szCs w:val="27"/>
          <w:lang w:val="fr-FR"/>
        </w:rPr>
        <w:t>toute fonction peut être transformée en foncteur. Les algorithmes de la librairie standard peuvent donc également être utilisés avec des fonctions classiques moyennant cette petite transformation.</w:t>
      </w:r>
    </w:p>
    <w:p w14:paraId="1EB6F0AE" w14:textId="77777777" w:rsidR="00084B7F" w:rsidRPr="001E147E" w:rsidRDefault="00084B7F" w:rsidP="000C66FB">
      <w:pPr>
        <w:pStyle w:val="NormalWeb"/>
        <w:shd w:val="clear" w:color="auto" w:fill="FFFFFF"/>
        <w:jc w:val="both"/>
        <w:rPr>
          <w:rFonts w:asciiTheme="minorHAnsi" w:hAnsiTheme="minorHAnsi"/>
          <w:color w:val="000000"/>
          <w:sz w:val="27"/>
          <w:szCs w:val="27"/>
          <w:lang w:val="fr-FR"/>
        </w:rPr>
      </w:pPr>
      <w:r w:rsidRPr="001E147E">
        <w:rPr>
          <w:rFonts w:asciiTheme="minorHAnsi" w:hAnsiTheme="minorHAnsi"/>
          <w:color w:val="000000"/>
          <w:sz w:val="27"/>
          <w:szCs w:val="27"/>
          <w:lang w:val="fr-FR"/>
        </w:rPr>
        <w:t>Le</w:t>
      </w:r>
      <w:r w:rsidR="00EA3173">
        <w:rPr>
          <w:rFonts w:asciiTheme="minorHAnsi" w:hAnsiTheme="minorHAnsi"/>
          <w:color w:val="000000"/>
          <w:sz w:val="27"/>
          <w:szCs w:val="27"/>
          <w:lang w:val="fr-FR"/>
        </w:rPr>
        <w:t xml:space="preserve"> but de ce projet et donc de gérer ces foncteurs de manière à</w:t>
      </w:r>
      <w:r w:rsidRPr="001E147E">
        <w:rPr>
          <w:rFonts w:asciiTheme="minorHAnsi" w:hAnsiTheme="minorHAnsi"/>
          <w:color w:val="000000"/>
          <w:sz w:val="27"/>
          <w:szCs w:val="27"/>
          <w:lang w:val="fr-FR"/>
        </w:rPr>
        <w:t xml:space="preserve"> les utiliser le plus simplement possible. Pour cela il faudra se heurter à deux problématiques : les paramètre</w:t>
      </w:r>
      <w:r w:rsidR="00EA3173">
        <w:rPr>
          <w:rFonts w:asciiTheme="minorHAnsi" w:hAnsiTheme="minorHAnsi"/>
          <w:color w:val="000000"/>
          <w:sz w:val="27"/>
          <w:szCs w:val="27"/>
          <w:lang w:val="fr-FR"/>
        </w:rPr>
        <w:t>s</w:t>
      </w:r>
      <w:r w:rsidRPr="001E147E">
        <w:rPr>
          <w:rFonts w:asciiTheme="minorHAnsi" w:hAnsiTheme="minorHAnsi"/>
          <w:color w:val="000000"/>
          <w:sz w:val="27"/>
          <w:szCs w:val="27"/>
          <w:lang w:val="fr-FR"/>
        </w:rPr>
        <w:t xml:space="preserve"> passé</w:t>
      </w:r>
      <w:r w:rsidR="00EA3173">
        <w:rPr>
          <w:rFonts w:asciiTheme="minorHAnsi" w:hAnsiTheme="minorHAnsi"/>
          <w:color w:val="000000"/>
          <w:sz w:val="27"/>
          <w:szCs w:val="27"/>
          <w:lang w:val="fr-FR"/>
        </w:rPr>
        <w:t>s à c</w:t>
      </w:r>
      <w:r w:rsidRPr="001E147E">
        <w:rPr>
          <w:rFonts w:asciiTheme="minorHAnsi" w:hAnsiTheme="minorHAnsi"/>
          <w:color w:val="000000"/>
          <w:sz w:val="27"/>
          <w:szCs w:val="27"/>
          <w:lang w:val="fr-FR"/>
        </w:rPr>
        <w:t>es foncteurs notamment leurs types, mais aussi le type de la valeur retourner par ces foncteurs.</w:t>
      </w:r>
    </w:p>
    <w:p w14:paraId="6B3BF363" w14:textId="77777777" w:rsidR="000F2F33" w:rsidRPr="001E147E" w:rsidRDefault="00084B7F" w:rsidP="000C66FB">
      <w:pPr>
        <w:jc w:val="both"/>
        <w:rPr>
          <w:sz w:val="27"/>
          <w:szCs w:val="27"/>
        </w:rPr>
      </w:pPr>
      <w:r w:rsidRPr="001E147E">
        <w:rPr>
          <w:sz w:val="27"/>
          <w:szCs w:val="27"/>
        </w:rPr>
        <w:t xml:space="preserve">Ainsi dans un premier temps nous allons créer un exemple simple  permettant de bien visualiser l’intérêt des foncteurs en réutilisant les operateurs de bases et la librairie standard. </w:t>
      </w:r>
    </w:p>
    <w:p w14:paraId="75F5154C" w14:textId="77777777" w:rsidR="00084B7F" w:rsidRPr="001E147E" w:rsidRDefault="00084B7F" w:rsidP="000C66FB">
      <w:pPr>
        <w:jc w:val="both"/>
        <w:rPr>
          <w:sz w:val="27"/>
          <w:szCs w:val="27"/>
        </w:rPr>
      </w:pPr>
    </w:p>
    <w:p w14:paraId="563EFA05" w14:textId="77777777" w:rsidR="00941174" w:rsidRPr="001E147E" w:rsidRDefault="00084B7F" w:rsidP="000C66FB">
      <w:pPr>
        <w:jc w:val="both"/>
        <w:rPr>
          <w:rFonts w:eastAsia="Times New Roman" w:cs="Times New Roman"/>
          <w:color w:val="1F1F1F"/>
          <w:sz w:val="27"/>
          <w:szCs w:val="27"/>
          <w:shd w:val="clear" w:color="auto" w:fill="FFFFFF"/>
        </w:rPr>
      </w:pPr>
      <w:r w:rsidRPr="001E147E">
        <w:rPr>
          <w:sz w:val="27"/>
          <w:szCs w:val="27"/>
        </w:rPr>
        <w:t xml:space="preserve">L’exemple le plus </w:t>
      </w:r>
      <w:r w:rsidR="00941174" w:rsidRPr="001E147E">
        <w:rPr>
          <w:sz w:val="27"/>
          <w:szCs w:val="27"/>
        </w:rPr>
        <w:t>concret</w:t>
      </w:r>
      <w:r w:rsidRPr="001E147E">
        <w:rPr>
          <w:sz w:val="27"/>
          <w:szCs w:val="27"/>
        </w:rPr>
        <w:t xml:space="preserve"> est celui du ‘</w:t>
      </w:r>
      <w:proofErr w:type="spellStart"/>
      <w:r w:rsidRPr="001E147E">
        <w:rPr>
          <w:sz w:val="27"/>
          <w:szCs w:val="27"/>
        </w:rPr>
        <w:t>for_each</w:t>
      </w:r>
      <w:proofErr w:type="spellEnd"/>
      <w:r w:rsidRPr="001E147E">
        <w:rPr>
          <w:sz w:val="27"/>
          <w:szCs w:val="27"/>
        </w:rPr>
        <w:t>’</w:t>
      </w:r>
      <w:r w:rsidR="00941174" w:rsidRPr="001E147E">
        <w:rPr>
          <w:sz w:val="27"/>
          <w:szCs w:val="27"/>
        </w:rPr>
        <w:t xml:space="preserve">, </w:t>
      </w:r>
      <w:r w:rsidR="00941174" w:rsidRPr="001E147E">
        <w:rPr>
          <w:rFonts w:eastAsia="Times New Roman" w:cs="Times New Roman"/>
          <w:color w:val="1F1F1F"/>
          <w:sz w:val="27"/>
          <w:szCs w:val="27"/>
          <w:shd w:val="clear" w:color="auto" w:fill="FFFFFF"/>
        </w:rPr>
        <w:t xml:space="preserve">fonction présente dans le fichier d'entête standard </w:t>
      </w:r>
      <w:proofErr w:type="spellStart"/>
      <w:r w:rsidR="00941174" w:rsidRPr="001E147E">
        <w:rPr>
          <w:rFonts w:eastAsia="Times New Roman" w:cs="Times New Roman"/>
          <w:color w:val="1F1F1F"/>
          <w:sz w:val="27"/>
          <w:szCs w:val="27"/>
          <w:shd w:val="clear" w:color="auto" w:fill="FFFFFF"/>
        </w:rPr>
        <w:t>algorithm</w:t>
      </w:r>
      <w:proofErr w:type="spellEnd"/>
      <w:r w:rsidR="00941174" w:rsidRPr="001E147E">
        <w:rPr>
          <w:rFonts w:eastAsia="Times New Roman" w:cs="Times New Roman"/>
          <w:color w:val="1F1F1F"/>
          <w:sz w:val="27"/>
          <w:szCs w:val="27"/>
          <w:shd w:val="clear" w:color="auto" w:fill="FFFFFF"/>
        </w:rPr>
        <w:t>.</w:t>
      </w:r>
    </w:p>
    <w:p w14:paraId="490A83EF" w14:textId="77777777" w:rsidR="00941174" w:rsidRPr="001E147E" w:rsidRDefault="00941174" w:rsidP="000C66FB">
      <w:pPr>
        <w:jc w:val="both"/>
        <w:rPr>
          <w:rFonts w:eastAsia="Times New Roman" w:cs="Times New Roman"/>
          <w:color w:val="1F1F1F"/>
          <w:sz w:val="27"/>
          <w:szCs w:val="27"/>
          <w:shd w:val="clear" w:color="auto" w:fill="FFFFFF"/>
        </w:rPr>
      </w:pPr>
    </w:p>
    <w:p w14:paraId="337433CD" w14:textId="77777777" w:rsidR="00941174" w:rsidRPr="00F52966" w:rsidRDefault="00941174" w:rsidP="000C66FB">
      <w:pPr>
        <w:jc w:val="both"/>
        <w:rPr>
          <w:rFonts w:eastAsia="Times New Roman" w:cs="Times New Roman"/>
          <w:color w:val="1F1F1F"/>
          <w:sz w:val="27"/>
          <w:szCs w:val="27"/>
          <w:shd w:val="clear" w:color="auto" w:fill="FFFFFF"/>
          <w:lang w:val="en-US"/>
        </w:rPr>
      </w:pPr>
      <w:proofErr w:type="spellStart"/>
      <w:proofErr w:type="gramStart"/>
      <w:r w:rsidRPr="001E147E">
        <w:rPr>
          <w:rFonts w:cs="Courier"/>
          <w:color w:val="1F1F1F"/>
          <w:sz w:val="27"/>
          <w:szCs w:val="27"/>
          <w:lang w:val="en-GB"/>
        </w:rPr>
        <w:t>std</w:t>
      </w:r>
      <w:proofErr w:type="spellEnd"/>
      <w:proofErr w:type="gramEnd"/>
      <w:r w:rsidRPr="001E147E">
        <w:rPr>
          <w:rFonts w:cs="Courier"/>
          <w:color w:val="1F1F1F"/>
          <w:sz w:val="27"/>
          <w:szCs w:val="27"/>
          <w:lang w:val="en-GB"/>
        </w:rPr>
        <w:t>::</w:t>
      </w:r>
      <w:proofErr w:type="spellStart"/>
      <w:r w:rsidRPr="001E147E">
        <w:rPr>
          <w:rFonts w:cs="Courier"/>
          <w:color w:val="1F1F1F"/>
          <w:sz w:val="27"/>
          <w:szCs w:val="27"/>
          <w:lang w:val="en-GB"/>
        </w:rPr>
        <w:t>for_each</w:t>
      </w:r>
      <w:proofErr w:type="spellEnd"/>
      <w:r w:rsidRPr="001E147E">
        <w:rPr>
          <w:rFonts w:cs="Courier"/>
          <w:color w:val="1F1F1F"/>
          <w:sz w:val="27"/>
          <w:szCs w:val="27"/>
          <w:lang w:val="en-GB"/>
        </w:rPr>
        <w:t>(</w:t>
      </w:r>
      <w:proofErr w:type="spellStart"/>
      <w:r w:rsidRPr="001E147E">
        <w:rPr>
          <w:rFonts w:cs="Courier"/>
          <w:color w:val="1F1F1F"/>
          <w:sz w:val="27"/>
          <w:szCs w:val="27"/>
          <w:lang w:val="en-GB"/>
        </w:rPr>
        <w:t>debut,fin,function</w:t>
      </w:r>
      <w:proofErr w:type="spellEnd"/>
      <w:r w:rsidRPr="001E147E">
        <w:rPr>
          <w:rFonts w:cs="Courier"/>
          <w:color w:val="1F1F1F"/>
          <w:sz w:val="27"/>
          <w:szCs w:val="27"/>
          <w:lang w:val="en-GB"/>
        </w:rPr>
        <w:t>);</w:t>
      </w:r>
    </w:p>
    <w:p w14:paraId="0BF4205C" w14:textId="77777777" w:rsidR="00941174" w:rsidRPr="00F52966" w:rsidRDefault="00941174" w:rsidP="000C66FB">
      <w:pPr>
        <w:jc w:val="both"/>
        <w:rPr>
          <w:rFonts w:eastAsia="Times New Roman" w:cs="Times New Roman"/>
          <w:color w:val="1F1F1F"/>
          <w:sz w:val="27"/>
          <w:szCs w:val="27"/>
          <w:shd w:val="clear" w:color="auto" w:fill="FFFFFF"/>
          <w:lang w:val="en-US"/>
        </w:rPr>
      </w:pPr>
    </w:p>
    <w:p w14:paraId="2F8A1794" w14:textId="77777777" w:rsidR="00941174" w:rsidRPr="001E147E" w:rsidRDefault="00941174" w:rsidP="000C66FB">
      <w:pPr>
        <w:jc w:val="both"/>
        <w:rPr>
          <w:rFonts w:eastAsia="Times New Roman" w:cs="Times New Roman"/>
          <w:color w:val="1F1F1F"/>
          <w:sz w:val="27"/>
          <w:szCs w:val="27"/>
          <w:shd w:val="clear" w:color="auto" w:fill="FFFFFF"/>
        </w:rPr>
      </w:pPr>
      <w:r w:rsidRPr="001E147E">
        <w:rPr>
          <w:rFonts w:eastAsia="Times New Roman" w:cs="Times New Roman"/>
          <w:color w:val="1F1F1F"/>
          <w:sz w:val="27"/>
          <w:szCs w:val="27"/>
          <w:shd w:val="clear" w:color="auto" w:fill="FFFFFF"/>
        </w:rPr>
        <w:t>‘</w:t>
      </w:r>
      <w:proofErr w:type="spellStart"/>
      <w:proofErr w:type="gramStart"/>
      <w:r w:rsidRPr="001E147E">
        <w:rPr>
          <w:rFonts w:eastAsia="Times New Roman" w:cs="Times New Roman"/>
          <w:color w:val="1F1F1F"/>
          <w:sz w:val="27"/>
          <w:szCs w:val="27"/>
          <w:shd w:val="clear" w:color="auto" w:fill="FFFFFF"/>
        </w:rPr>
        <w:t>for_each</w:t>
      </w:r>
      <w:proofErr w:type="spellEnd"/>
      <w:proofErr w:type="gramEnd"/>
      <w:r w:rsidRPr="001E147E">
        <w:rPr>
          <w:rFonts w:eastAsia="Times New Roman" w:cs="Times New Roman"/>
          <w:color w:val="1F1F1F"/>
          <w:sz w:val="27"/>
          <w:szCs w:val="27"/>
          <w:shd w:val="clear" w:color="auto" w:fill="FFFFFF"/>
        </w:rPr>
        <w:t>’ applique ici une fonction aux éléments d'une séquence, un tableau par exemple, parcourue à l’aide d’</w:t>
      </w:r>
      <w:proofErr w:type="spellStart"/>
      <w:r w:rsidRPr="001E147E">
        <w:rPr>
          <w:rFonts w:eastAsia="Times New Roman" w:cs="Times New Roman"/>
          <w:color w:val="1F1F1F"/>
          <w:sz w:val="27"/>
          <w:szCs w:val="27"/>
          <w:shd w:val="clear" w:color="auto" w:fill="FFFFFF"/>
        </w:rPr>
        <w:t>itérateur</w:t>
      </w:r>
      <w:r w:rsidR="00EA3173">
        <w:rPr>
          <w:rFonts w:eastAsia="Times New Roman" w:cs="Times New Roman"/>
          <w:color w:val="1F1F1F"/>
          <w:sz w:val="27"/>
          <w:szCs w:val="27"/>
          <w:shd w:val="clear" w:color="auto" w:fill="FFFFFF"/>
        </w:rPr>
        <w:t>s</w:t>
      </w:r>
      <w:proofErr w:type="spellEnd"/>
      <w:r w:rsidRPr="001E147E">
        <w:rPr>
          <w:rFonts w:eastAsia="Times New Roman" w:cs="Times New Roman"/>
          <w:color w:val="1F1F1F"/>
          <w:sz w:val="27"/>
          <w:szCs w:val="27"/>
          <w:shd w:val="clear" w:color="auto" w:fill="FFFFFF"/>
        </w:rPr>
        <w:t>. Le problème que pose cette fonction est donc la présence de paramètre</w:t>
      </w:r>
      <w:r w:rsidR="00EA3173">
        <w:rPr>
          <w:rFonts w:eastAsia="Times New Roman" w:cs="Times New Roman"/>
          <w:color w:val="1F1F1F"/>
          <w:sz w:val="27"/>
          <w:szCs w:val="27"/>
          <w:shd w:val="clear" w:color="auto" w:fill="FFFFFF"/>
        </w:rPr>
        <w:t>s</w:t>
      </w:r>
      <w:r w:rsidRPr="001E147E">
        <w:rPr>
          <w:rFonts w:eastAsia="Times New Roman" w:cs="Times New Roman"/>
          <w:color w:val="1F1F1F"/>
          <w:sz w:val="27"/>
          <w:szCs w:val="27"/>
          <w:shd w:val="clear" w:color="auto" w:fill="FFFFFF"/>
        </w:rPr>
        <w:t>, en effet ici elle ne doit posséder qu’un seul paramètre, et le type de celui-ci n’est pas important tant qu’il est identique au type des éléments de la séquence.</w:t>
      </w:r>
    </w:p>
    <w:p w14:paraId="5FB75E68" w14:textId="77777777" w:rsidR="00941174" w:rsidRPr="001E147E" w:rsidRDefault="00941174" w:rsidP="000C66FB">
      <w:pPr>
        <w:jc w:val="both"/>
        <w:rPr>
          <w:rFonts w:eastAsia="Times New Roman" w:cs="Times New Roman"/>
          <w:color w:val="1F1F1F"/>
          <w:sz w:val="27"/>
          <w:szCs w:val="27"/>
          <w:shd w:val="clear" w:color="auto" w:fill="FFFFFF"/>
        </w:rPr>
      </w:pPr>
    </w:p>
    <w:p w14:paraId="18ADAD3A" w14:textId="77777777" w:rsidR="001E147E" w:rsidRPr="001E147E" w:rsidRDefault="00941174"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lastRenderedPageBreak/>
        <w:t>Les foncteurs sont une façon élégante de solutionner le problème de paramè</w:t>
      </w:r>
      <w:r w:rsidR="001E147E" w:rsidRPr="001E147E">
        <w:rPr>
          <w:rFonts w:eastAsia="Times New Roman" w:cs="Times New Roman"/>
          <w:sz w:val="27"/>
          <w:szCs w:val="27"/>
          <w:shd w:val="clear" w:color="auto" w:fill="FFFFFF"/>
        </w:rPr>
        <w:t xml:space="preserve">tre seul dans le </w:t>
      </w:r>
      <w:proofErr w:type="spellStart"/>
      <w:r w:rsidR="001E147E" w:rsidRPr="001E147E">
        <w:rPr>
          <w:rFonts w:eastAsia="Times New Roman" w:cs="Times New Roman"/>
          <w:sz w:val="27"/>
          <w:szCs w:val="27"/>
          <w:shd w:val="clear" w:color="auto" w:fill="FFFFFF"/>
        </w:rPr>
        <w:t>for_each</w:t>
      </w:r>
      <w:proofErr w:type="spellEnd"/>
      <w:r w:rsidR="001E147E" w:rsidRPr="001E147E">
        <w:rPr>
          <w:rFonts w:eastAsia="Times New Roman" w:cs="Times New Roman"/>
          <w:sz w:val="27"/>
          <w:szCs w:val="27"/>
          <w:shd w:val="clear" w:color="auto" w:fill="FFFFFF"/>
        </w:rPr>
        <w:t>. Car</w:t>
      </w:r>
      <w:r w:rsidRPr="001E147E">
        <w:rPr>
          <w:rFonts w:eastAsia="Times New Roman" w:cs="Times New Roman"/>
          <w:sz w:val="27"/>
          <w:szCs w:val="27"/>
          <w:shd w:val="clear" w:color="auto" w:fill="FFFFFF"/>
        </w:rPr>
        <w:t>, imaginons que nous ayons un vecteur de string et que nous voudrions écrire son contenu dans un fichier. Nous voudrions naturellement pouvoir spécifier le fichier où l'écrire, mais malheureusement, le seul paramètre de la fonction sera occupé par une chaine de caractères</w:t>
      </w:r>
      <w:r w:rsidR="001E147E" w:rsidRPr="001E147E">
        <w:rPr>
          <w:rFonts w:eastAsia="Times New Roman" w:cs="Times New Roman"/>
          <w:sz w:val="27"/>
          <w:szCs w:val="27"/>
          <w:shd w:val="clear" w:color="auto" w:fill="FFFFFF"/>
        </w:rPr>
        <w:t xml:space="preserve">. </w:t>
      </w:r>
    </w:p>
    <w:p w14:paraId="59DB3DB2" w14:textId="77777777" w:rsidR="001E147E" w:rsidRDefault="001E147E" w:rsidP="000C66FB">
      <w:pPr>
        <w:jc w:val="both"/>
        <w:rPr>
          <w:rFonts w:eastAsia="Times New Roman" w:cs="Times New Roman"/>
          <w:sz w:val="27"/>
          <w:szCs w:val="27"/>
          <w:shd w:val="clear" w:color="auto" w:fill="FFFFFF"/>
        </w:rPr>
      </w:pPr>
      <w:r w:rsidRPr="001E147E">
        <w:rPr>
          <w:rFonts w:eastAsia="Times New Roman" w:cs="Times New Roman"/>
          <w:sz w:val="27"/>
          <w:szCs w:val="27"/>
          <w:shd w:val="clear" w:color="auto" w:fill="FFFFFF"/>
        </w:rPr>
        <w:t>Nous allons donc voir dans la partie suivante qu’avec l’utilisation des foncteurs et des templates, il nous sera possible d’éliminer cette contrainte.</w:t>
      </w:r>
    </w:p>
    <w:p w14:paraId="4ADAB546" w14:textId="77777777" w:rsidR="001E147E" w:rsidRDefault="001E147E" w:rsidP="000C66FB">
      <w:pPr>
        <w:jc w:val="both"/>
        <w:rPr>
          <w:rFonts w:eastAsia="Times New Roman" w:cs="Times New Roman"/>
          <w:sz w:val="27"/>
          <w:szCs w:val="27"/>
          <w:shd w:val="clear" w:color="auto" w:fill="FFFFFF"/>
        </w:rPr>
      </w:pPr>
    </w:p>
    <w:p w14:paraId="43690F94" w14:textId="77777777" w:rsidR="001E147E" w:rsidRPr="000C66FB" w:rsidRDefault="001E147E" w:rsidP="000C66FB">
      <w:pPr>
        <w:jc w:val="both"/>
        <w:rPr>
          <w:rFonts w:eastAsia="Times New Roman" w:cs="Times New Roman"/>
          <w:sz w:val="36"/>
          <w:szCs w:val="36"/>
          <w:u w:val="single"/>
          <w:shd w:val="clear" w:color="auto" w:fill="FFFFFF"/>
        </w:rPr>
      </w:pPr>
      <w:r w:rsidRPr="000C66FB">
        <w:rPr>
          <w:rFonts w:eastAsia="Times New Roman" w:cs="Times New Roman"/>
          <w:sz w:val="36"/>
          <w:szCs w:val="36"/>
          <w:u w:val="single"/>
          <w:shd w:val="clear" w:color="auto" w:fill="FFFFFF"/>
        </w:rPr>
        <w:t>II/Structure du projet et des objets</w:t>
      </w:r>
    </w:p>
    <w:p w14:paraId="30876FBE" w14:textId="77777777" w:rsidR="001E147E" w:rsidRDefault="001E147E" w:rsidP="000C66FB">
      <w:pPr>
        <w:jc w:val="both"/>
        <w:rPr>
          <w:rFonts w:eastAsia="Times New Roman" w:cs="Times New Roman"/>
          <w:sz w:val="27"/>
          <w:szCs w:val="27"/>
          <w:shd w:val="clear" w:color="auto" w:fill="FFFFFF"/>
        </w:rPr>
      </w:pPr>
    </w:p>
    <w:p w14:paraId="56D690BB" w14:textId="77777777" w:rsidR="001E147E" w:rsidRDefault="001E147E"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Dans cette partie nous allons expliquer comment nous souhaitons utiliser des foncteurs basiques avec plusieurs paramètres et comment nous allons gérer le</w:t>
      </w:r>
      <w:r w:rsidR="00EA3173">
        <w:rPr>
          <w:rFonts w:eastAsia="Times New Roman" w:cs="Times New Roman"/>
          <w:sz w:val="27"/>
          <w:szCs w:val="27"/>
          <w:shd w:val="clear" w:color="auto" w:fill="FFFFFF"/>
        </w:rPr>
        <w:t>s valeurs et les types retournés</w:t>
      </w:r>
      <w:r>
        <w:rPr>
          <w:rFonts w:eastAsia="Times New Roman" w:cs="Times New Roman"/>
          <w:sz w:val="27"/>
          <w:szCs w:val="27"/>
          <w:shd w:val="clear" w:color="auto" w:fill="FFFFFF"/>
        </w:rPr>
        <w:t xml:space="preserve"> par ces foncteurs.</w:t>
      </w:r>
      <w:r w:rsidR="00A33648">
        <w:rPr>
          <w:rFonts w:eastAsia="Times New Roman" w:cs="Times New Roman"/>
          <w:sz w:val="27"/>
          <w:szCs w:val="27"/>
          <w:shd w:val="clear" w:color="auto" w:fill="FFFFFF"/>
        </w:rPr>
        <w:t xml:space="preserve"> Pour cela nous nous sommes </w:t>
      </w:r>
      <w:r w:rsidR="00F52966" w:rsidRPr="00B25632">
        <w:rPr>
          <w:rFonts w:eastAsia="Times New Roman" w:cs="Times New Roman"/>
          <w:sz w:val="27"/>
          <w:szCs w:val="27"/>
          <w:shd w:val="clear" w:color="auto" w:fill="FFFFFF"/>
        </w:rPr>
        <w:t>inspiré</w:t>
      </w:r>
      <w:r w:rsidR="00F52966">
        <w:rPr>
          <w:rFonts w:eastAsia="Times New Roman" w:cs="Times New Roman"/>
          <w:sz w:val="27"/>
          <w:szCs w:val="27"/>
          <w:shd w:val="clear" w:color="auto" w:fill="FFFFFF"/>
        </w:rPr>
        <w:t xml:space="preserve"> </w:t>
      </w:r>
      <w:r w:rsidR="00A33648">
        <w:rPr>
          <w:rFonts w:eastAsia="Times New Roman" w:cs="Times New Roman"/>
          <w:sz w:val="27"/>
          <w:szCs w:val="27"/>
          <w:shd w:val="clear" w:color="auto" w:fill="FFFFFF"/>
        </w:rPr>
        <w:t>de la librairie standard et de ces utilisations.</w:t>
      </w:r>
    </w:p>
    <w:p w14:paraId="007B456E" w14:textId="77777777" w:rsidR="00A33648" w:rsidRDefault="00A33648" w:rsidP="000C66FB">
      <w:pPr>
        <w:jc w:val="both"/>
        <w:rPr>
          <w:rFonts w:eastAsia="Times New Roman" w:cs="Times New Roman"/>
          <w:sz w:val="27"/>
          <w:szCs w:val="27"/>
          <w:shd w:val="clear" w:color="auto" w:fill="FFFFFF"/>
        </w:rPr>
      </w:pPr>
    </w:p>
    <w:p w14:paraId="14234B3B" w14:textId="77777777" w:rsidR="00F52966" w:rsidRDefault="00F52966"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 xml:space="preserve">L’objectif d’un foncteur est donc de pouvoir englober toutes les fonctions, pour réaliser cela, nous avons donc dû répondre à une première question : Qu’elles sont les informations strictement nécessaire à une fonction. En réponse à cette question, nous avons trouvé les éléments suivant : </w:t>
      </w:r>
    </w:p>
    <w:p w14:paraId="2909C7BD" w14:textId="77777777" w:rsidR="00F52966" w:rsidRDefault="00F52966" w:rsidP="00F52966">
      <w:pPr>
        <w:pStyle w:val="Paragraphedeliste"/>
        <w:numPr>
          <w:ilvl w:val="0"/>
          <w:numId w:val="1"/>
        </w:numPr>
        <w:jc w:val="both"/>
        <w:rPr>
          <w:rFonts w:eastAsia="Times New Roman" w:cs="Times New Roman"/>
          <w:sz w:val="27"/>
          <w:szCs w:val="27"/>
          <w:shd w:val="clear" w:color="auto" w:fill="FFFFFF"/>
        </w:rPr>
      </w:pPr>
      <w:r>
        <w:rPr>
          <w:rFonts w:eastAsia="Times New Roman" w:cs="Times New Roman"/>
          <w:sz w:val="27"/>
          <w:szCs w:val="27"/>
          <w:shd w:val="clear" w:color="auto" w:fill="FFFFFF"/>
        </w:rPr>
        <w:t>Un type de retour</w:t>
      </w:r>
    </w:p>
    <w:p w14:paraId="77407091" w14:textId="77777777" w:rsidR="00F52966" w:rsidRDefault="00F52966" w:rsidP="00F52966">
      <w:pPr>
        <w:pStyle w:val="Paragraphedeliste"/>
        <w:numPr>
          <w:ilvl w:val="0"/>
          <w:numId w:val="1"/>
        </w:numPr>
        <w:jc w:val="both"/>
        <w:rPr>
          <w:rFonts w:eastAsia="Times New Roman" w:cs="Times New Roman"/>
          <w:sz w:val="27"/>
          <w:szCs w:val="27"/>
          <w:shd w:val="clear" w:color="auto" w:fill="FFFFFF"/>
        </w:rPr>
      </w:pPr>
      <w:r>
        <w:rPr>
          <w:rFonts w:eastAsia="Times New Roman" w:cs="Times New Roman"/>
          <w:sz w:val="27"/>
          <w:szCs w:val="27"/>
          <w:shd w:val="clear" w:color="auto" w:fill="FFFFFF"/>
        </w:rPr>
        <w:t>Une liste de type d’a</w:t>
      </w:r>
      <w:r w:rsidR="00303CD4">
        <w:rPr>
          <w:rFonts w:eastAsia="Times New Roman" w:cs="Times New Roman"/>
          <w:sz w:val="27"/>
          <w:szCs w:val="27"/>
          <w:shd w:val="clear" w:color="auto" w:fill="FFFFFF"/>
        </w:rPr>
        <w:t>r</w:t>
      </w:r>
      <w:r>
        <w:rPr>
          <w:rFonts w:eastAsia="Times New Roman" w:cs="Times New Roman"/>
          <w:sz w:val="27"/>
          <w:szCs w:val="27"/>
          <w:shd w:val="clear" w:color="auto" w:fill="FFFFFF"/>
        </w:rPr>
        <w:t>gument</w:t>
      </w:r>
      <w:r w:rsidR="00303CD4">
        <w:rPr>
          <w:rFonts w:eastAsia="Times New Roman" w:cs="Times New Roman"/>
          <w:sz w:val="27"/>
          <w:szCs w:val="27"/>
          <w:shd w:val="clear" w:color="auto" w:fill="FFFFFF"/>
        </w:rPr>
        <w:t>s</w:t>
      </w:r>
    </w:p>
    <w:p w14:paraId="7E2B5722" w14:textId="77777777" w:rsidR="00F52966" w:rsidRDefault="00F52966" w:rsidP="00F52966">
      <w:pPr>
        <w:pStyle w:val="Paragraphedeliste"/>
        <w:numPr>
          <w:ilvl w:val="0"/>
          <w:numId w:val="1"/>
        </w:numPr>
        <w:jc w:val="both"/>
        <w:rPr>
          <w:rFonts w:eastAsia="Times New Roman" w:cs="Times New Roman"/>
          <w:sz w:val="27"/>
          <w:szCs w:val="27"/>
          <w:shd w:val="clear" w:color="auto" w:fill="FFFFFF"/>
        </w:rPr>
      </w:pPr>
      <w:r>
        <w:rPr>
          <w:rFonts w:eastAsia="Times New Roman" w:cs="Times New Roman"/>
          <w:sz w:val="27"/>
          <w:szCs w:val="27"/>
          <w:shd w:val="clear" w:color="auto" w:fill="FFFFFF"/>
        </w:rPr>
        <w:t>Un pointeur vers des instructions</w:t>
      </w:r>
    </w:p>
    <w:p w14:paraId="5FBA9D86" w14:textId="77777777" w:rsidR="001E147E" w:rsidRDefault="00F52966"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Un pointeur vers un objet dans le cas des méthodes</w:t>
      </w:r>
      <w:r w:rsidR="00B25632">
        <w:rPr>
          <w:rFonts w:eastAsia="Times New Roman" w:cs="Times New Roman"/>
          <w:sz w:val="27"/>
          <w:szCs w:val="27"/>
          <w:shd w:val="clear" w:color="auto" w:fill="FFFFFF"/>
        </w:rPr>
        <w:t>.</w:t>
      </w:r>
    </w:p>
    <w:p w14:paraId="153A065C" w14:textId="77777777" w:rsidR="00B25632" w:rsidRDefault="00303CD4" w:rsidP="000C66FB">
      <w:pPr>
        <w:jc w:val="both"/>
        <w:rPr>
          <w:rFonts w:eastAsia="Times New Roman" w:cs="Times New Roman"/>
          <w:sz w:val="27"/>
          <w:szCs w:val="27"/>
          <w:shd w:val="clear" w:color="auto" w:fill="FFFFFF"/>
        </w:rPr>
      </w:pPr>
      <w:r>
        <w:rPr>
          <w:rFonts w:eastAsia="Times New Roman" w:cs="Times New Roman"/>
          <w:sz w:val="27"/>
          <w:szCs w:val="27"/>
          <w:shd w:val="clear" w:color="auto" w:fill="FFFFFF"/>
        </w:rPr>
        <w:t xml:space="preserve">La liste d’arguments est sans aucun doute le point le plus complexe à traiter, en effet, le nombre d’argument d’une fonction n’est pas fixe, et ses types peuvent être différents. Pour résoudre ce problème </w:t>
      </w:r>
      <w:r w:rsidR="00B25632">
        <w:rPr>
          <w:rFonts w:eastAsia="Times New Roman" w:cs="Times New Roman"/>
          <w:sz w:val="27"/>
          <w:szCs w:val="27"/>
          <w:shd w:val="clear" w:color="auto" w:fill="FFFFFF"/>
        </w:rPr>
        <w:t>nous avons</w:t>
      </w:r>
      <w:r w:rsidR="00B25632">
        <w:rPr>
          <w:rFonts w:eastAsia="Times New Roman" w:cs="Times New Roman"/>
          <w:sz w:val="27"/>
          <w:szCs w:val="27"/>
          <w:shd w:val="clear" w:color="auto" w:fill="FFFFFF"/>
        </w:rPr>
        <w:t xml:space="preserve"> </w:t>
      </w:r>
      <w:r>
        <w:rPr>
          <w:rFonts w:eastAsia="Times New Roman" w:cs="Times New Roman"/>
          <w:sz w:val="27"/>
          <w:szCs w:val="27"/>
          <w:shd w:val="clear" w:color="auto" w:fill="FFFFFF"/>
        </w:rPr>
        <w:t xml:space="preserve"> donc pensé à utiliser à un équivalent de l’objet java « Object » (l’objet « source » de tous les objets du langage) et d’en faire un vecteur, mais il n’existe pas en C++, et même si c’était le cas, la mise en place serait probablement un peu trop complexe.</w:t>
      </w:r>
    </w:p>
    <w:p w14:paraId="6E12A161" w14:textId="77777777" w:rsidR="00B25632" w:rsidRDefault="00B25632" w:rsidP="000C66FB">
      <w:pPr>
        <w:jc w:val="both"/>
        <w:rPr>
          <w:rFonts w:eastAsia="Times New Roman" w:cs="Times New Roman"/>
          <w:sz w:val="27"/>
          <w:szCs w:val="27"/>
          <w:shd w:val="clear" w:color="auto" w:fill="FFFFFF"/>
        </w:rPr>
      </w:pPr>
    </w:p>
    <w:p w14:paraId="5BC5FBA6" w14:textId="77777777" w:rsidR="00C66CAE" w:rsidRPr="0093529D" w:rsidRDefault="00303CD4" w:rsidP="000C66FB">
      <w:pPr>
        <w:jc w:val="both"/>
        <w:rPr>
          <w:rFonts w:eastAsia="Times New Roman" w:cs="Times New Roman"/>
          <w:sz w:val="20"/>
          <w:szCs w:val="20"/>
        </w:rPr>
      </w:pPr>
      <w:bookmarkStart w:id="0" w:name="_GoBack"/>
      <w:bookmarkEnd w:id="0"/>
      <w:r>
        <w:rPr>
          <w:rFonts w:eastAsia="Times New Roman" w:cs="Times New Roman"/>
          <w:sz w:val="27"/>
          <w:szCs w:val="27"/>
          <w:shd w:val="clear" w:color="auto" w:fill="FFFFFF"/>
        </w:rPr>
        <w:t>Donc, p</w:t>
      </w:r>
      <w:r w:rsidR="00A33648">
        <w:rPr>
          <w:rFonts w:eastAsia="Times New Roman" w:cs="Times New Roman"/>
          <w:sz w:val="27"/>
          <w:szCs w:val="27"/>
          <w:shd w:val="clear" w:color="auto" w:fill="FFFFFF"/>
        </w:rPr>
        <w:t xml:space="preserve">our commencer de manière simple et éventuellement travailler de manière itérative nous avons décidé de gérer uniquement </w:t>
      </w:r>
      <w:r w:rsidR="00C66CAE" w:rsidRPr="0093529D">
        <w:rPr>
          <w:rFonts w:eastAsia="Times New Roman" w:cs="Times New Roman"/>
          <w:sz w:val="27"/>
          <w:szCs w:val="27"/>
          <w:shd w:val="clear" w:color="auto" w:fill="FFFFFF"/>
        </w:rPr>
        <w:t>des fonctions ne prennent un ou deux paramètres. Les fonctions qui prennent un paramètre et un seul sont dites « </w:t>
      </w:r>
      <w:r w:rsidR="00C66CAE" w:rsidRPr="0093529D">
        <w:rPr>
          <w:rFonts w:eastAsia="Times New Roman" w:cs="Times New Roman"/>
          <w:iCs/>
          <w:sz w:val="27"/>
          <w:szCs w:val="27"/>
          <w:shd w:val="clear" w:color="auto" w:fill="FFFFFF"/>
        </w:rPr>
        <w:t>unaires</w:t>
      </w:r>
      <w:r w:rsidR="00C66CAE" w:rsidRPr="0093529D">
        <w:rPr>
          <w:rFonts w:eastAsia="Times New Roman" w:cs="Times New Roman"/>
          <w:sz w:val="27"/>
          <w:szCs w:val="27"/>
          <w:shd w:val="clear" w:color="auto" w:fill="FFFFFF"/>
        </w:rPr>
        <w:t> », alors que les fonctions qui prennent deux paramètres sont qualifiées de « </w:t>
      </w:r>
      <w:r w:rsidR="00C66CAE" w:rsidRPr="0093529D">
        <w:rPr>
          <w:rFonts w:eastAsia="Times New Roman" w:cs="Times New Roman"/>
          <w:iCs/>
          <w:sz w:val="27"/>
          <w:szCs w:val="27"/>
          <w:shd w:val="clear" w:color="auto" w:fill="FFFFFF"/>
        </w:rPr>
        <w:t>binaires</w:t>
      </w:r>
      <w:r w:rsidR="00C66CAE" w:rsidRPr="0093529D">
        <w:rPr>
          <w:rFonts w:eastAsia="Times New Roman" w:cs="Times New Roman"/>
          <w:sz w:val="27"/>
          <w:szCs w:val="27"/>
          <w:shd w:val="clear" w:color="auto" w:fill="FFFFFF"/>
        </w:rPr>
        <w:t> ». Afin de faciliter la création de foncteurs utili</w:t>
      </w:r>
      <w:r w:rsidR="00EA3173">
        <w:rPr>
          <w:rFonts w:eastAsia="Times New Roman" w:cs="Times New Roman"/>
          <w:sz w:val="27"/>
          <w:szCs w:val="27"/>
          <w:shd w:val="clear" w:color="auto" w:fill="FFFFFF"/>
        </w:rPr>
        <w:t>sables avec c</w:t>
      </w:r>
      <w:r w:rsidR="0093529D">
        <w:rPr>
          <w:rFonts w:eastAsia="Times New Roman" w:cs="Times New Roman"/>
          <w:sz w:val="27"/>
          <w:szCs w:val="27"/>
          <w:shd w:val="clear" w:color="auto" w:fill="FFFFFF"/>
        </w:rPr>
        <w:t>es algorithmes, nous allons définir</w:t>
      </w:r>
      <w:r w:rsidR="00C66CAE" w:rsidRPr="0093529D">
        <w:rPr>
          <w:rFonts w:eastAsia="Times New Roman" w:cs="Times New Roman"/>
          <w:sz w:val="27"/>
          <w:szCs w:val="27"/>
          <w:shd w:val="clear" w:color="auto" w:fill="FFFFFF"/>
        </w:rPr>
        <w:t xml:space="preserve"> donc deux classes de base qui définissent les types utilisés par ces algorithmes. Ces classes de base sont les suivantes </w:t>
      </w:r>
    </w:p>
    <w:p w14:paraId="5554016B" w14:textId="77777777" w:rsidR="001E147E" w:rsidRDefault="001E147E" w:rsidP="000C66FB">
      <w:pPr>
        <w:jc w:val="both"/>
        <w:rPr>
          <w:rFonts w:eastAsia="Times New Roman" w:cs="Times New Roman"/>
          <w:sz w:val="27"/>
          <w:szCs w:val="27"/>
          <w:shd w:val="clear" w:color="auto" w:fill="FFFFFF"/>
        </w:rPr>
      </w:pPr>
    </w:p>
    <w:p w14:paraId="12C75837"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hint="eastAsia"/>
          <w:color w:val="0000EE"/>
          <w:sz w:val="27"/>
          <w:szCs w:val="27"/>
          <w:lang w:val="en-GB"/>
        </w:rPr>
      </w:pPr>
    </w:p>
    <w:p w14:paraId="048FF081" w14:textId="77777777" w:rsidR="00B25632" w:rsidRDefault="00B25632" w:rsidP="000C66FB">
      <w:pPr>
        <w:widowControl w:val="0"/>
        <w:tabs>
          <w:tab w:val="left" w:pos="560"/>
        </w:tabs>
        <w:autoSpaceDE w:val="0"/>
        <w:autoSpaceDN w:val="0"/>
        <w:adjustRightInd w:val="0"/>
        <w:ind w:left="560"/>
        <w:jc w:val="both"/>
        <w:rPr>
          <w:rFonts w:ascii="Menlo Regular" w:hAnsi="Menlo Regular" w:cs="Menlo Regular"/>
          <w:color w:val="AA0D91"/>
          <w:sz w:val="22"/>
          <w:szCs w:val="22"/>
          <w:lang w:val="en-US"/>
        </w:rPr>
      </w:pPr>
    </w:p>
    <w:p w14:paraId="210A3305" w14:textId="77777777" w:rsidR="00B25632" w:rsidRDefault="00B25632" w:rsidP="000C66FB">
      <w:pPr>
        <w:widowControl w:val="0"/>
        <w:tabs>
          <w:tab w:val="left" w:pos="560"/>
        </w:tabs>
        <w:autoSpaceDE w:val="0"/>
        <w:autoSpaceDN w:val="0"/>
        <w:adjustRightInd w:val="0"/>
        <w:ind w:left="560"/>
        <w:jc w:val="both"/>
        <w:rPr>
          <w:rFonts w:ascii="Menlo Regular" w:hAnsi="Menlo Regular" w:cs="Menlo Regular"/>
          <w:color w:val="AA0D91"/>
          <w:sz w:val="22"/>
          <w:szCs w:val="22"/>
          <w:lang w:val="en-US"/>
        </w:rPr>
      </w:pPr>
    </w:p>
    <w:p w14:paraId="1F541C76" w14:textId="77777777" w:rsidR="00B25632" w:rsidRDefault="00B25632" w:rsidP="000C66FB">
      <w:pPr>
        <w:widowControl w:val="0"/>
        <w:tabs>
          <w:tab w:val="left" w:pos="560"/>
        </w:tabs>
        <w:autoSpaceDE w:val="0"/>
        <w:autoSpaceDN w:val="0"/>
        <w:adjustRightInd w:val="0"/>
        <w:ind w:left="560"/>
        <w:jc w:val="both"/>
        <w:rPr>
          <w:rFonts w:ascii="Menlo Regular" w:hAnsi="Menlo Regular" w:cs="Menlo Regular"/>
          <w:color w:val="AA0D91"/>
          <w:sz w:val="22"/>
          <w:szCs w:val="22"/>
          <w:lang w:val="en-US"/>
        </w:rPr>
      </w:pPr>
    </w:p>
    <w:p w14:paraId="78D4A5F1"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lastRenderedPageBreak/>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Result&gt;</w:t>
      </w:r>
    </w:p>
    <w:p w14:paraId="10EF0EE8"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f_unary_function</w:t>
      </w:r>
      <w:proofErr w:type="spellEnd"/>
    </w:p>
    <w:p w14:paraId="3E1B939A"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42FA5310"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argument_type</w:t>
      </w:r>
      <w:proofErr w:type="spellEnd"/>
      <w:r w:rsidRPr="00F52966">
        <w:rPr>
          <w:rFonts w:ascii="Menlo Regular" w:hAnsi="Menlo Regular" w:cs="Menlo Regular"/>
          <w:color w:val="000000"/>
          <w:sz w:val="22"/>
          <w:szCs w:val="22"/>
          <w:lang w:val="en-US"/>
        </w:rPr>
        <w:t>;</w:t>
      </w:r>
    </w:p>
    <w:p w14:paraId="185157AB"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Result </w:t>
      </w:r>
      <w:proofErr w:type="spellStart"/>
      <w:r w:rsidRPr="00F52966">
        <w:rPr>
          <w:rFonts w:ascii="Menlo Regular" w:hAnsi="Menlo Regular" w:cs="Menlo Regular"/>
          <w:color w:val="000000"/>
          <w:sz w:val="22"/>
          <w:szCs w:val="22"/>
          <w:lang w:val="en-US"/>
        </w:rPr>
        <w:t>result_type</w:t>
      </w:r>
      <w:proofErr w:type="spellEnd"/>
      <w:r w:rsidRPr="00F52966">
        <w:rPr>
          <w:rFonts w:ascii="Menlo Regular" w:hAnsi="Menlo Regular" w:cs="Menlo Regular"/>
          <w:color w:val="000000"/>
          <w:sz w:val="22"/>
          <w:szCs w:val="22"/>
          <w:lang w:val="en-US"/>
        </w:rPr>
        <w:t>;</w:t>
      </w:r>
    </w:p>
    <w:p w14:paraId="039D0036"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391DB6DD"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43FD0C4F"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Arg1,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Arg2,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Result&gt;</w:t>
      </w:r>
    </w:p>
    <w:p w14:paraId="5DCE0C3D"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f_binary_function</w:t>
      </w:r>
      <w:proofErr w:type="spellEnd"/>
    </w:p>
    <w:p w14:paraId="44B85C52"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FBA9FA9"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Arg1   </w:t>
      </w:r>
      <w:proofErr w:type="spellStart"/>
      <w:r w:rsidRPr="00F52966">
        <w:rPr>
          <w:rFonts w:ascii="Menlo Regular" w:hAnsi="Menlo Regular" w:cs="Menlo Regular"/>
          <w:color w:val="000000"/>
          <w:sz w:val="22"/>
          <w:szCs w:val="22"/>
          <w:lang w:val="en-US"/>
        </w:rPr>
        <w:t>first_argument_type</w:t>
      </w:r>
      <w:proofErr w:type="spellEnd"/>
      <w:r w:rsidRPr="00F52966">
        <w:rPr>
          <w:rFonts w:ascii="Menlo Regular" w:hAnsi="Menlo Regular" w:cs="Menlo Regular"/>
          <w:color w:val="000000"/>
          <w:sz w:val="22"/>
          <w:szCs w:val="22"/>
          <w:lang w:val="en-US"/>
        </w:rPr>
        <w:t>;</w:t>
      </w:r>
    </w:p>
    <w:p w14:paraId="658C097B"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spellStart"/>
      <w:proofErr w:type="gramStart"/>
      <w:r w:rsidRPr="00F52966">
        <w:rPr>
          <w:rFonts w:ascii="Menlo Regular" w:hAnsi="Menlo Regular" w:cs="Menlo Regular"/>
          <w:color w:val="AA0D91"/>
          <w:sz w:val="22"/>
          <w:szCs w:val="22"/>
          <w:lang w:val="en-US"/>
        </w:rPr>
        <w:t>typedef</w:t>
      </w:r>
      <w:proofErr w:type="spellEnd"/>
      <w:proofErr w:type="gramEnd"/>
      <w:r w:rsidRPr="00F52966">
        <w:rPr>
          <w:rFonts w:ascii="Menlo Regular" w:hAnsi="Menlo Regular" w:cs="Menlo Regular"/>
          <w:color w:val="000000"/>
          <w:sz w:val="22"/>
          <w:szCs w:val="22"/>
          <w:lang w:val="en-US"/>
        </w:rPr>
        <w:t xml:space="preserve"> Arg2   </w:t>
      </w:r>
      <w:proofErr w:type="spellStart"/>
      <w:r w:rsidRPr="00F52966">
        <w:rPr>
          <w:rFonts w:ascii="Menlo Regular" w:hAnsi="Menlo Regular" w:cs="Menlo Regular"/>
          <w:color w:val="000000"/>
          <w:sz w:val="22"/>
          <w:szCs w:val="22"/>
          <w:lang w:val="en-US"/>
        </w:rPr>
        <w:t>second_argument_type</w:t>
      </w:r>
      <w:proofErr w:type="spellEnd"/>
      <w:r w:rsidRPr="00F52966">
        <w:rPr>
          <w:rFonts w:ascii="Menlo Regular" w:hAnsi="Menlo Regular" w:cs="Menlo Regular"/>
          <w:color w:val="000000"/>
          <w:sz w:val="22"/>
          <w:szCs w:val="22"/>
          <w:lang w:val="en-US"/>
        </w:rPr>
        <w:t>;</w:t>
      </w:r>
    </w:p>
    <w:p w14:paraId="4854B3E3"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proofErr w:type="spellStart"/>
      <w:proofErr w:type="gramStart"/>
      <w:r>
        <w:rPr>
          <w:rFonts w:ascii="Menlo Regular" w:hAnsi="Menlo Regular" w:cs="Menlo Regular"/>
          <w:color w:val="AA0D91"/>
          <w:sz w:val="22"/>
          <w:szCs w:val="22"/>
        </w:rPr>
        <w:t>typedef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result_type</w:t>
      </w:r>
      <w:proofErr w:type="spellEnd"/>
      <w:r>
        <w:rPr>
          <w:rFonts w:ascii="Menlo Regular" w:hAnsi="Menlo Regular" w:cs="Menlo Regular"/>
          <w:color w:val="000000"/>
          <w:sz w:val="22"/>
          <w:szCs w:val="22"/>
        </w:rPr>
        <w:t>;</w:t>
      </w:r>
    </w:p>
    <w:p w14:paraId="7485DD22"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4E81611B" w14:textId="77777777" w:rsidR="009D6C9C"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5477171C" w14:textId="77777777" w:rsidR="0093529D" w:rsidRPr="00F52966"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hint="eastAsia"/>
          <w:color w:val="0000EE"/>
          <w:sz w:val="27"/>
          <w:szCs w:val="27"/>
        </w:rPr>
      </w:pPr>
    </w:p>
    <w:p w14:paraId="77BE5FE4" w14:textId="77777777"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Par la suite, on</w:t>
      </w:r>
      <w:r w:rsidR="0093529D" w:rsidRPr="0093529D">
        <w:rPr>
          <w:rFonts w:cs="Courier"/>
          <w:sz w:val="27"/>
          <w:szCs w:val="27"/>
        </w:rPr>
        <w:t xml:space="preserve"> pourrai</w:t>
      </w:r>
      <w:r w:rsidR="00EA3173">
        <w:rPr>
          <w:rFonts w:cs="Courier"/>
          <w:sz w:val="27"/>
          <w:szCs w:val="27"/>
        </w:rPr>
        <w:t>t</w:t>
      </w:r>
      <w:r w:rsidR="0093529D" w:rsidRPr="0093529D">
        <w:rPr>
          <w:rFonts w:cs="Courier"/>
          <w:sz w:val="27"/>
          <w:szCs w:val="27"/>
        </w:rPr>
        <w:t xml:space="preserve"> mêm</w:t>
      </w:r>
      <w:r w:rsidR="00EA3173">
        <w:rPr>
          <w:rFonts w:cs="Courier"/>
          <w:sz w:val="27"/>
          <w:szCs w:val="27"/>
        </w:rPr>
        <w:t>e aller</w:t>
      </w:r>
      <w:r w:rsidR="0093529D">
        <w:rPr>
          <w:rFonts w:cs="Courier"/>
          <w:sz w:val="27"/>
          <w:szCs w:val="27"/>
        </w:rPr>
        <w:t xml:space="preserve"> plus loin en créant d’autre</w:t>
      </w:r>
      <w:r w:rsidR="00EA3173">
        <w:rPr>
          <w:rFonts w:cs="Courier"/>
          <w:sz w:val="27"/>
          <w:szCs w:val="27"/>
        </w:rPr>
        <w:t xml:space="preserve">s </w:t>
      </w:r>
      <w:r w:rsidR="0093529D">
        <w:rPr>
          <w:rFonts w:cs="Courier"/>
          <w:sz w:val="27"/>
          <w:szCs w:val="27"/>
        </w:rPr>
        <w:t>classe</w:t>
      </w:r>
      <w:r w:rsidR="00EA3173">
        <w:rPr>
          <w:rFonts w:cs="Courier"/>
          <w:sz w:val="27"/>
          <w:szCs w:val="27"/>
        </w:rPr>
        <w:t>s permettant d’utiliser</w:t>
      </w:r>
      <w:r w:rsidR="0093529D">
        <w:rPr>
          <w:rFonts w:cs="Courier"/>
          <w:sz w:val="27"/>
          <w:szCs w:val="27"/>
        </w:rPr>
        <w:t xml:space="preserve"> autant de paramètre</w:t>
      </w:r>
      <w:r w:rsidR="003205DE">
        <w:rPr>
          <w:rFonts w:cs="Courier"/>
          <w:sz w:val="27"/>
          <w:szCs w:val="27"/>
        </w:rPr>
        <w:t>s</w:t>
      </w:r>
      <w:r w:rsidR="0093529D">
        <w:rPr>
          <w:rFonts w:cs="Courier"/>
          <w:sz w:val="27"/>
          <w:szCs w:val="27"/>
        </w:rPr>
        <w:t xml:space="preserve"> que nous</w:t>
      </w:r>
      <w:r w:rsidR="00EA3173">
        <w:rPr>
          <w:rFonts w:cs="Courier"/>
          <w:sz w:val="27"/>
          <w:szCs w:val="27"/>
        </w:rPr>
        <w:t xml:space="preserve"> le souhaitons, on se contentera de faire une librairie applicable uniquement su</w:t>
      </w:r>
      <w:r>
        <w:rPr>
          <w:rFonts w:cs="Courier"/>
          <w:sz w:val="27"/>
          <w:szCs w:val="27"/>
        </w:rPr>
        <w:t>r les fonctions « unaires » et « binaires » décrites ci-de</w:t>
      </w:r>
      <w:r w:rsidR="00B75792">
        <w:rPr>
          <w:rFonts w:cs="Courier"/>
          <w:sz w:val="27"/>
          <w:szCs w:val="27"/>
        </w:rPr>
        <w:t>s</w:t>
      </w:r>
      <w:r>
        <w:rPr>
          <w:rFonts w:cs="Courier"/>
          <w:sz w:val="27"/>
          <w:szCs w:val="27"/>
        </w:rPr>
        <w:t>sus.</w:t>
      </w:r>
    </w:p>
    <w:p w14:paraId="5D719C0C"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6A7C59B0" w14:textId="77777777" w:rsidR="00B75792"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 ce qui concerne les foncteurs, </w:t>
      </w:r>
      <w:r w:rsidR="00B75792">
        <w:rPr>
          <w:rFonts w:cs="Courier"/>
          <w:sz w:val="27"/>
          <w:szCs w:val="27"/>
        </w:rPr>
        <w:t>nous souhaitions commencer par des exemples simples de manière à bien saisir le comportement de ceux-ci.</w:t>
      </w:r>
    </w:p>
    <w:p w14:paraId="3F89B344" w14:textId="77777777" w:rsidR="0093529D" w:rsidRDefault="00B75792"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Nous avons donc  réalisé des foncteurs utilisant les opérateur classiques tels que plus et moins.</w:t>
      </w:r>
    </w:p>
    <w:p w14:paraId="20AF1AFC"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Nous avons choisi d’ajouter une </w:t>
      </w:r>
      <w:r w:rsidR="00303CD4">
        <w:rPr>
          <w:rFonts w:cs="Courier"/>
          <w:sz w:val="27"/>
          <w:szCs w:val="27"/>
        </w:rPr>
        <w:t xml:space="preserve">couche </w:t>
      </w:r>
      <w:r>
        <w:rPr>
          <w:rFonts w:cs="Courier"/>
          <w:sz w:val="27"/>
          <w:szCs w:val="27"/>
        </w:rPr>
        <w:t>permettant d’appeler les foncteur</w:t>
      </w:r>
      <w:r w:rsidR="00303CD4">
        <w:rPr>
          <w:rFonts w:cs="Courier"/>
          <w:sz w:val="27"/>
          <w:szCs w:val="27"/>
        </w:rPr>
        <w:t>s</w:t>
      </w:r>
      <w:r>
        <w:rPr>
          <w:rFonts w:cs="Courier"/>
          <w:sz w:val="27"/>
          <w:szCs w:val="27"/>
        </w:rPr>
        <w:t xml:space="preserve"> unaire</w:t>
      </w:r>
      <w:r w:rsidR="00303CD4">
        <w:rPr>
          <w:rFonts w:cs="Courier"/>
          <w:sz w:val="27"/>
          <w:szCs w:val="27"/>
        </w:rPr>
        <w:t>s</w:t>
      </w:r>
      <w:r>
        <w:rPr>
          <w:rFonts w:cs="Courier"/>
          <w:sz w:val="27"/>
          <w:szCs w:val="27"/>
        </w:rPr>
        <w:t xml:space="preserve"> et binaire</w:t>
      </w:r>
      <w:r w:rsidR="00303CD4">
        <w:rPr>
          <w:rFonts w:cs="Courier"/>
          <w:sz w:val="27"/>
          <w:szCs w:val="27"/>
        </w:rPr>
        <w:t>s</w:t>
      </w:r>
      <w:r>
        <w:rPr>
          <w:rFonts w:cs="Courier"/>
          <w:sz w:val="27"/>
          <w:szCs w:val="27"/>
        </w:rPr>
        <w:t>,  nous avons donc créé deux classe</w:t>
      </w:r>
      <w:r w:rsidR="00303CD4">
        <w:rPr>
          <w:rFonts w:cs="Courier"/>
          <w:sz w:val="27"/>
          <w:szCs w:val="27"/>
        </w:rPr>
        <w:t>s</w:t>
      </w:r>
      <w:r>
        <w:rPr>
          <w:rFonts w:cs="Courier"/>
          <w:sz w:val="27"/>
          <w:szCs w:val="27"/>
        </w:rPr>
        <w:t xml:space="preserve"> permettant d’appeler les foncteur</w:t>
      </w:r>
      <w:r w:rsidR="00303CD4">
        <w:rPr>
          <w:rFonts w:cs="Courier"/>
          <w:sz w:val="27"/>
          <w:szCs w:val="27"/>
        </w:rPr>
        <w:t>s</w:t>
      </w:r>
      <w:r>
        <w:rPr>
          <w:rFonts w:cs="Courier"/>
          <w:sz w:val="27"/>
          <w:szCs w:val="27"/>
        </w:rPr>
        <w:t xml:space="preserve"> unaire</w:t>
      </w:r>
      <w:r w:rsidR="00303CD4">
        <w:rPr>
          <w:rFonts w:cs="Courier"/>
          <w:sz w:val="27"/>
          <w:szCs w:val="27"/>
        </w:rPr>
        <w:t>s</w:t>
      </w:r>
      <w:r>
        <w:rPr>
          <w:rFonts w:cs="Courier"/>
          <w:sz w:val="27"/>
          <w:szCs w:val="27"/>
        </w:rPr>
        <w:t xml:space="preserve"> et binaire</w:t>
      </w:r>
      <w:r w:rsidR="00303CD4">
        <w:rPr>
          <w:rFonts w:cs="Courier"/>
          <w:sz w:val="27"/>
          <w:szCs w:val="27"/>
        </w:rPr>
        <w:t>s</w:t>
      </w:r>
      <w:r>
        <w:rPr>
          <w:rFonts w:cs="Courier"/>
          <w:sz w:val="27"/>
          <w:szCs w:val="27"/>
        </w:rPr>
        <w:t xml:space="preserve"> en fonction </w:t>
      </w:r>
      <w:r w:rsidR="00303CD4">
        <w:rPr>
          <w:rFonts w:cs="Courier"/>
          <w:sz w:val="27"/>
          <w:szCs w:val="27"/>
        </w:rPr>
        <w:t xml:space="preserve"> </w:t>
      </w:r>
      <w:r>
        <w:rPr>
          <w:rFonts w:cs="Courier"/>
          <w:sz w:val="27"/>
          <w:szCs w:val="27"/>
        </w:rPr>
        <w:t>de leur nombre d’argument</w:t>
      </w:r>
      <w:r w:rsidR="00303CD4">
        <w:rPr>
          <w:rFonts w:cs="Courier"/>
          <w:sz w:val="27"/>
          <w:szCs w:val="27"/>
        </w:rPr>
        <w:t>s</w:t>
      </w:r>
      <w:r>
        <w:rPr>
          <w:rFonts w:cs="Courier"/>
          <w:sz w:val="27"/>
          <w:szCs w:val="27"/>
        </w:rPr>
        <w:t xml:space="preserve">, mais nous avons aussi </w:t>
      </w:r>
      <w:proofErr w:type="gramStart"/>
      <w:r>
        <w:rPr>
          <w:rFonts w:cs="Courier"/>
          <w:sz w:val="27"/>
          <w:szCs w:val="27"/>
        </w:rPr>
        <w:t>créer</w:t>
      </w:r>
      <w:proofErr w:type="gramEnd"/>
      <w:r>
        <w:rPr>
          <w:rFonts w:cs="Courier"/>
          <w:sz w:val="27"/>
          <w:szCs w:val="27"/>
        </w:rPr>
        <w:t xml:space="preserve"> des template</w:t>
      </w:r>
      <w:r w:rsidR="00B25632">
        <w:rPr>
          <w:rFonts w:cs="Courier"/>
          <w:sz w:val="27"/>
          <w:szCs w:val="27"/>
        </w:rPr>
        <w:t>s</w:t>
      </w:r>
      <w:r>
        <w:rPr>
          <w:rFonts w:cs="Courier"/>
          <w:sz w:val="27"/>
          <w:szCs w:val="27"/>
        </w:rPr>
        <w:t xml:space="preserve"> permettant </w:t>
      </w:r>
      <w:r w:rsidR="00D31B88">
        <w:rPr>
          <w:rFonts w:cs="Courier"/>
          <w:sz w:val="27"/>
          <w:szCs w:val="27"/>
        </w:rPr>
        <w:t>de gé</w:t>
      </w:r>
      <w:r w:rsidR="00D55AE0">
        <w:rPr>
          <w:rFonts w:cs="Courier"/>
          <w:sz w:val="27"/>
          <w:szCs w:val="27"/>
        </w:rPr>
        <w:t>rer les types de ces arguments de manière générique.</w:t>
      </w:r>
    </w:p>
    <w:p w14:paraId="78AB02DF"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539A103C" w14:textId="77777777" w:rsidR="009D6C9C" w:rsidRPr="00F52966" w:rsidRDefault="009D6C9C"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T,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F&gt;</w:t>
      </w:r>
    </w:p>
    <w:p w14:paraId="586DA4F0"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(T i, T j, F foncteur)</w:t>
      </w:r>
    </w:p>
    <w:p w14:paraId="015D6E8C"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78669ECA"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Applique l'opérateur fonctionnel au foncteur</w:t>
      </w:r>
    </w:p>
    <w:p w14:paraId="13E6927D"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les deux premiers paramètres :</w:t>
      </w:r>
    </w:p>
    <w:p w14:paraId="0F8E8208"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foncteur(i, j);</w:t>
      </w:r>
    </w:p>
    <w:p w14:paraId="691F1E5B"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9DC84C3"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4BDE28C5"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proofErr w:type="gramStart"/>
      <w:r w:rsidRPr="00F52966">
        <w:rPr>
          <w:rFonts w:ascii="Menlo Regular" w:hAnsi="Menlo Regular" w:cs="Menlo Regular"/>
          <w:color w:val="AA0D91"/>
          <w:sz w:val="22"/>
          <w:szCs w:val="22"/>
          <w:lang w:val="en-US"/>
        </w:rPr>
        <w:t>template</w:t>
      </w:r>
      <w:proofErr w:type="gramEnd"/>
      <w:r w:rsidRPr="00F52966">
        <w:rPr>
          <w:rFonts w:ascii="Menlo Regular" w:hAnsi="Menlo Regular" w:cs="Menlo Regular"/>
          <w:color w:val="000000"/>
          <w:sz w:val="22"/>
          <w:szCs w:val="22"/>
          <w:lang w:val="en-US"/>
        </w:rPr>
        <w:t xml:space="preserve"> &lt;</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T, </w:t>
      </w:r>
      <w:r w:rsidRPr="00F52966">
        <w:rPr>
          <w:rFonts w:ascii="Menlo Regular" w:hAnsi="Menlo Regular" w:cs="Menlo Regular"/>
          <w:color w:val="AA0D91"/>
          <w:sz w:val="22"/>
          <w:szCs w:val="22"/>
          <w:lang w:val="en-US"/>
        </w:rPr>
        <w:t>class</w:t>
      </w:r>
      <w:r w:rsidRPr="00F52966">
        <w:rPr>
          <w:rFonts w:ascii="Menlo Regular" w:hAnsi="Menlo Regular" w:cs="Menlo Regular"/>
          <w:color w:val="000000"/>
          <w:sz w:val="22"/>
          <w:szCs w:val="22"/>
          <w:lang w:val="en-US"/>
        </w:rPr>
        <w:t xml:space="preserve"> F&gt;</w:t>
      </w:r>
    </w:p>
    <w:p w14:paraId="24CEF80B" w14:textId="77777777" w:rsidR="009D6C9C" w:rsidRPr="00F52966"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T </w:t>
      </w:r>
      <w:proofErr w:type="spellStart"/>
      <w:r w:rsidRPr="00F52966">
        <w:rPr>
          <w:rFonts w:ascii="Menlo Regular" w:hAnsi="Menlo Regular" w:cs="Menlo Regular"/>
          <w:color w:val="000000"/>
          <w:sz w:val="22"/>
          <w:szCs w:val="22"/>
          <w:lang w:val="en-US"/>
        </w:rPr>
        <w:t>f_</w:t>
      </w:r>
      <w:proofErr w:type="gramStart"/>
      <w:r w:rsidRPr="00F52966">
        <w:rPr>
          <w:rFonts w:ascii="Menlo Regular" w:hAnsi="Menlo Regular" w:cs="Menlo Regular"/>
          <w:color w:val="000000"/>
          <w:sz w:val="22"/>
          <w:szCs w:val="22"/>
          <w:lang w:val="en-US"/>
        </w:rPr>
        <w:t>call</w:t>
      </w:r>
      <w:proofErr w:type="spellEnd"/>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 xml:space="preserve">T </w:t>
      </w:r>
      <w:proofErr w:type="spellStart"/>
      <w:r w:rsidRPr="00F52966">
        <w:rPr>
          <w:rFonts w:ascii="Menlo Regular" w:hAnsi="Menlo Regular" w:cs="Menlo Regular"/>
          <w:color w:val="000000"/>
          <w:sz w:val="22"/>
          <w:szCs w:val="22"/>
          <w:lang w:val="en-US"/>
        </w:rPr>
        <w:t>arg</w:t>
      </w:r>
      <w:proofErr w:type="spellEnd"/>
      <w:r w:rsidRPr="00F52966">
        <w:rPr>
          <w:rFonts w:ascii="Menlo Regular" w:hAnsi="Menlo Regular" w:cs="Menlo Regular"/>
          <w:color w:val="000000"/>
          <w:sz w:val="22"/>
          <w:szCs w:val="22"/>
          <w:lang w:val="en-US"/>
        </w:rPr>
        <w:t xml:space="preserve">, F </w:t>
      </w:r>
      <w:proofErr w:type="spellStart"/>
      <w:r w:rsidRPr="00F52966">
        <w:rPr>
          <w:rFonts w:ascii="Menlo Regular" w:hAnsi="Menlo Regular" w:cs="Menlo Regular"/>
          <w:color w:val="000000"/>
          <w:sz w:val="22"/>
          <w:szCs w:val="22"/>
          <w:lang w:val="en-US"/>
        </w:rPr>
        <w:t>functor</w:t>
      </w:r>
      <w:proofErr w:type="spellEnd"/>
      <w:r w:rsidRPr="00F52966">
        <w:rPr>
          <w:rFonts w:ascii="Menlo Regular" w:hAnsi="Menlo Regular" w:cs="Menlo Regular"/>
          <w:color w:val="000000"/>
          <w:sz w:val="22"/>
          <w:szCs w:val="22"/>
          <w:lang w:val="en-US"/>
        </w:rPr>
        <w:t>)</w:t>
      </w:r>
    </w:p>
    <w:p w14:paraId="330E75BE"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4CC7D942"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Applique l'opérateur fonctionnel au foncteur</w:t>
      </w:r>
    </w:p>
    <w:p w14:paraId="29E68DA6"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avec</w:t>
      </w:r>
      <w:proofErr w:type="gramEnd"/>
      <w:r>
        <w:rPr>
          <w:rFonts w:ascii="Menlo Regular" w:hAnsi="Menlo Regular" w:cs="Menlo Regular"/>
          <w:color w:val="007400"/>
          <w:sz w:val="22"/>
          <w:szCs w:val="22"/>
        </w:rPr>
        <w:t xml:space="preserve"> comme arguments le  paramètres :</w:t>
      </w:r>
    </w:p>
    <w:p w14:paraId="0CD4D686"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foncteur(</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14:paraId="5C369584" w14:textId="77777777" w:rsidR="009D6C9C" w:rsidRPr="00F52966"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fixed" w:hAnsi="fixed" w:cs="Courier" w:hint="eastAsia"/>
          <w:color w:val="0000EE"/>
          <w:sz w:val="27"/>
          <w:szCs w:val="27"/>
        </w:rPr>
      </w:pPr>
      <w:r>
        <w:rPr>
          <w:rFonts w:ascii="Menlo Regular" w:hAnsi="Menlo Regular" w:cs="Menlo Regular"/>
          <w:color w:val="000000"/>
          <w:sz w:val="22"/>
          <w:szCs w:val="22"/>
        </w:rPr>
        <w:t xml:space="preserve">    }</w:t>
      </w:r>
    </w:p>
    <w:p w14:paraId="3512C3B1"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2BEA35DE" w14:textId="77777777" w:rsidR="00B25632" w:rsidRDefault="00B25632"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532153F3" w14:textId="77777777" w:rsidR="00B25632" w:rsidRDefault="00B25632"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409E6400" w14:textId="77777777" w:rsidR="0093529D"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lastRenderedPageBreak/>
        <w:t>Voici la définition des foncteur</w:t>
      </w:r>
      <w:r w:rsidR="00303CD4">
        <w:rPr>
          <w:rFonts w:cs="Courier"/>
          <w:sz w:val="27"/>
          <w:szCs w:val="27"/>
        </w:rPr>
        <w:t>s</w:t>
      </w:r>
      <w:r>
        <w:rPr>
          <w:rFonts w:cs="Courier"/>
          <w:sz w:val="27"/>
          <w:szCs w:val="27"/>
        </w:rPr>
        <w:t xml:space="preserve"> plus et moins.</w:t>
      </w:r>
    </w:p>
    <w:p w14:paraId="176F1BDC"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1C8C81D1"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14:paraId="555CFFEC"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14:paraId="6BD2E822"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152053AB" w14:textId="77777777" w:rsidR="006C5D99" w:rsidRPr="00F52966"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r w:rsidRPr="00F52966">
        <w:rPr>
          <w:rFonts w:ascii="Menlo Regular" w:hAnsi="Menlo Regular" w:cs="Menlo Regular"/>
          <w:color w:val="000000"/>
          <w:sz w:val="22"/>
          <w:szCs w:val="22"/>
          <w:lang w:val="en-US"/>
        </w:rPr>
        <w:t xml:space="preserve">T </w:t>
      </w:r>
      <w:proofErr w:type="gramStart"/>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&amp;operande1,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&amp;operande2)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000000"/>
          <w:sz w:val="22"/>
          <w:szCs w:val="22"/>
          <w:lang w:val="en-US"/>
        </w:rPr>
        <w:tab/>
      </w:r>
      <w:r w:rsidRPr="00F52966">
        <w:rPr>
          <w:rFonts w:ascii="Menlo Regular" w:hAnsi="Menlo Regular" w:cs="Menlo Regular"/>
          <w:color w:val="000000"/>
          <w:sz w:val="22"/>
          <w:szCs w:val="22"/>
          <w:lang w:val="en-US"/>
        </w:rPr>
        <w:tab/>
        <w:t xml:space="preserve">{ </w:t>
      </w:r>
      <w:r w:rsidRPr="00F52966">
        <w:rPr>
          <w:rFonts w:ascii="Menlo Regular" w:hAnsi="Menlo Regular" w:cs="Menlo Regular"/>
          <w:color w:val="AA0D91"/>
          <w:sz w:val="22"/>
          <w:szCs w:val="22"/>
          <w:lang w:val="en-US"/>
        </w:rPr>
        <w:t>return</w:t>
      </w:r>
      <w:r w:rsidRPr="00F52966">
        <w:rPr>
          <w:rFonts w:ascii="Menlo Regular" w:hAnsi="Menlo Regular" w:cs="Menlo Regular"/>
          <w:color w:val="000000"/>
          <w:sz w:val="22"/>
          <w:szCs w:val="22"/>
          <w:lang w:val="en-US"/>
        </w:rPr>
        <w:t xml:space="preserve"> operande1 + operande2; }</w:t>
      </w:r>
    </w:p>
    <w:p w14:paraId="14368F94"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0C2EED0C" w14:textId="77777777" w:rsidR="0093529D" w:rsidRDefault="0093529D"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ascii="fixed" w:hAnsi="fixed" w:cs="Courier" w:hint="eastAsia"/>
          <w:color w:val="0000EE"/>
          <w:sz w:val="27"/>
          <w:szCs w:val="27"/>
          <w:lang w:val="en-GB"/>
        </w:rPr>
      </w:pPr>
    </w:p>
    <w:p w14:paraId="7F489563"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w:t>
      </w:r>
    </w:p>
    <w:p w14:paraId="1E97E15E"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struct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f_binary_function</w:t>
      </w:r>
      <w:proofErr w:type="spellEnd"/>
      <w:r>
        <w:rPr>
          <w:rFonts w:ascii="Menlo Regular" w:hAnsi="Menlo Regular" w:cs="Menlo Regular"/>
          <w:color w:val="000000"/>
          <w:sz w:val="22"/>
          <w:szCs w:val="22"/>
        </w:rPr>
        <w:t>&lt;T, T, T&gt;</w:t>
      </w:r>
    </w:p>
    <w:p w14:paraId="43AD83ED" w14:textId="77777777" w:rsidR="006C5D99"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72AAFE73" w14:textId="77777777" w:rsidR="006C5D99" w:rsidRPr="00F52966" w:rsidRDefault="006C5D99"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r w:rsidRPr="00F52966">
        <w:rPr>
          <w:rFonts w:ascii="Menlo Regular" w:hAnsi="Menlo Regular" w:cs="Menlo Regular"/>
          <w:color w:val="000000"/>
          <w:sz w:val="22"/>
          <w:szCs w:val="22"/>
          <w:lang w:val="en-US"/>
        </w:rPr>
        <w:t xml:space="preserve">T </w:t>
      </w:r>
      <w:proofErr w:type="gramStart"/>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proofErr w:type="gramEnd"/>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&amp;operande1,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&amp;operande2) </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000000"/>
          <w:sz w:val="22"/>
          <w:szCs w:val="22"/>
          <w:lang w:val="en-US"/>
        </w:rPr>
        <w:tab/>
      </w:r>
      <w:r w:rsidRPr="00F52966">
        <w:rPr>
          <w:rFonts w:ascii="Menlo Regular" w:hAnsi="Menlo Regular" w:cs="Menlo Regular"/>
          <w:color w:val="000000"/>
          <w:sz w:val="22"/>
          <w:szCs w:val="22"/>
          <w:lang w:val="en-US"/>
        </w:rPr>
        <w:tab/>
        <w:t xml:space="preserve">{ </w:t>
      </w:r>
      <w:r w:rsidRPr="00F52966">
        <w:rPr>
          <w:rFonts w:ascii="Menlo Regular" w:hAnsi="Menlo Regular" w:cs="Menlo Regular"/>
          <w:color w:val="AA0D91"/>
          <w:sz w:val="22"/>
          <w:szCs w:val="22"/>
          <w:lang w:val="en-US"/>
        </w:rPr>
        <w:t>return</w:t>
      </w:r>
      <w:r w:rsidRPr="00F52966">
        <w:rPr>
          <w:rFonts w:ascii="Menlo Regular" w:hAnsi="Menlo Regular" w:cs="Menlo Regular"/>
          <w:color w:val="000000"/>
          <w:sz w:val="22"/>
          <w:szCs w:val="22"/>
          <w:lang w:val="en-US"/>
        </w:rPr>
        <w:t xml:space="preserve"> operande1 - operande2; }</w:t>
      </w:r>
    </w:p>
    <w:p w14:paraId="24F07C70" w14:textId="77777777" w:rsidR="0093529D"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r>
        <w:rPr>
          <w:rFonts w:ascii="Menlo Regular" w:hAnsi="Menlo Regular" w:cs="Menlo Regular"/>
          <w:color w:val="000000"/>
          <w:sz w:val="22"/>
          <w:szCs w:val="22"/>
        </w:rPr>
        <w:t>};</w:t>
      </w:r>
    </w:p>
    <w:p w14:paraId="38E29580" w14:textId="77777777" w:rsidR="009D6C9C" w:rsidRDefault="009D6C9C"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678E2DE8" w14:textId="77777777" w:rsidR="006C5D99" w:rsidRDefault="006C5D9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54841863"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6AA87883" w14:textId="77777777" w:rsidR="0093529D" w:rsidRDefault="00A33648"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Quand à l’utilisation de c</w:t>
      </w:r>
      <w:r w:rsidR="0093529D">
        <w:rPr>
          <w:rFonts w:cs="Courier"/>
          <w:sz w:val="27"/>
          <w:szCs w:val="27"/>
        </w:rPr>
        <w:t>es foncteurs voici comment cela se présente :</w:t>
      </w:r>
    </w:p>
    <w:p w14:paraId="5C241EAB" w14:textId="77777777" w:rsidR="008730BD" w:rsidRDefault="008730BD"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70B9613B"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14:paraId="12D40FD8"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6C708B3C"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Construit le foncteur de somme :</w:t>
      </w:r>
    </w:p>
    <w:p w14:paraId="349A7EB9"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f_plus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w:t>
      </w:r>
    </w:p>
    <w:p w14:paraId="25FC57D9"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f_minus</w:t>
      </w:r>
      <w:proofErr w:type="spellEnd"/>
      <w:r>
        <w:rPr>
          <w:rFonts w:ascii="Menlo Regular" w:hAnsi="Menlo Regular" w:cs="Menlo Regular"/>
          <w:color w:val="000000"/>
          <w:sz w:val="22"/>
          <w:szCs w:val="22"/>
        </w:rPr>
        <w:t>&lt;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&gt;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w:t>
      </w:r>
    </w:p>
    <w:p w14:paraId="5CC2F519"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Utilise ce foncteur pour faire faire une addition</w:t>
      </w:r>
    </w:p>
    <w:p w14:paraId="3E41B50C"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à la fonction "applique" :</w:t>
      </w:r>
    </w:p>
    <w:p w14:paraId="79CB5596"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22</w:t>
      </w:r>
      <w:r>
        <w:rPr>
          <w:rFonts w:ascii="Menlo Regular" w:hAnsi="Menlo Regular" w:cs="Menlo Regular"/>
          <w:color w:val="000000"/>
          <w:sz w:val="22"/>
          <w:szCs w:val="22"/>
        </w:rPr>
        <w:t xml:space="preserve">, </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foncteur_plus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089F5F98"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f_call</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22</w:t>
      </w:r>
      <w:r>
        <w:rPr>
          <w:rFonts w:ascii="Menlo Regular" w:hAnsi="Menlo Regular" w:cs="Menlo Regular"/>
          <w:color w:val="000000"/>
          <w:sz w:val="22"/>
          <w:szCs w:val="22"/>
        </w:rPr>
        <w:t>,</w:t>
      </w:r>
      <w:r>
        <w:rPr>
          <w:rFonts w:ascii="Menlo Regular" w:hAnsi="Menlo Regular" w:cs="Menlo Regular"/>
          <w:color w:val="1C00CF"/>
          <w:sz w:val="22"/>
          <w:szCs w:val="22"/>
        </w:rPr>
        <w:t>20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foncteur_minus</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652306AF"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C457D2" w14:textId="77777777" w:rsidR="009D6C9C"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0669CA84" w14:textId="77777777" w:rsidR="008730BD" w:rsidRDefault="008730BD"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238AD869" w14:textId="77777777" w:rsidR="009D6C9C" w:rsidRDefault="009D6C9C"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
    <w:p w14:paraId="209CFF4D" w14:textId="77777777" w:rsidR="0093529D" w:rsidRDefault="00B72E47"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Enfin pour reprendre notre exemple de départ dans lequel nous souhaitions écrire le contenue </w:t>
      </w:r>
      <w:r w:rsidR="00D55AE0">
        <w:rPr>
          <w:rFonts w:cs="Courier"/>
          <w:sz w:val="27"/>
          <w:szCs w:val="27"/>
        </w:rPr>
        <w:t>d’un fichier d’entier dans un tableau</w:t>
      </w:r>
      <w:r>
        <w:rPr>
          <w:rFonts w:cs="Courier"/>
          <w:sz w:val="27"/>
          <w:szCs w:val="27"/>
        </w:rPr>
        <w:t xml:space="preserve"> afin de</w:t>
      </w:r>
      <w:r w:rsidR="00D31B88">
        <w:rPr>
          <w:rFonts w:cs="Courier"/>
          <w:sz w:val="27"/>
          <w:szCs w:val="27"/>
        </w:rPr>
        <w:t xml:space="preserve"> le projeter </w:t>
      </w:r>
      <w:r>
        <w:rPr>
          <w:rFonts w:cs="Courier"/>
          <w:sz w:val="27"/>
          <w:szCs w:val="27"/>
        </w:rPr>
        <w:t>sur n’importe quel flux. Un problème se pose alors, en effet</w:t>
      </w:r>
      <w:r w:rsidR="00C30E59">
        <w:rPr>
          <w:rFonts w:cs="Courier"/>
          <w:sz w:val="27"/>
          <w:szCs w:val="27"/>
        </w:rPr>
        <w:t xml:space="preserve"> l’algorithme ‘</w:t>
      </w:r>
      <w:proofErr w:type="spellStart"/>
      <w:r w:rsidR="00C30E59">
        <w:rPr>
          <w:rFonts w:cs="Courier"/>
          <w:sz w:val="27"/>
          <w:szCs w:val="27"/>
        </w:rPr>
        <w:t>for_</w:t>
      </w:r>
      <w:proofErr w:type="gramStart"/>
      <w:r w:rsidR="00A33648">
        <w:rPr>
          <w:rFonts w:cs="Courier"/>
          <w:sz w:val="27"/>
          <w:szCs w:val="27"/>
        </w:rPr>
        <w:t>each</w:t>
      </w:r>
      <w:proofErr w:type="spellEnd"/>
      <w:r w:rsidR="00A33648">
        <w:rPr>
          <w:rFonts w:cs="Courier"/>
          <w:sz w:val="27"/>
          <w:szCs w:val="27"/>
        </w:rPr>
        <w:t>(</w:t>
      </w:r>
      <w:proofErr w:type="gramEnd"/>
      <w:r w:rsidR="00A33648">
        <w:rPr>
          <w:rFonts w:cs="Courier"/>
          <w:sz w:val="27"/>
          <w:szCs w:val="27"/>
        </w:rPr>
        <w:t>)’ applique une opération à</w:t>
      </w:r>
      <w:r w:rsidR="00C30E59">
        <w:rPr>
          <w:rFonts w:cs="Courier"/>
          <w:sz w:val="27"/>
          <w:szCs w:val="27"/>
        </w:rPr>
        <w:t xml:space="preserve"> chaque élément d’une séquence, or</w:t>
      </w:r>
      <w:r>
        <w:rPr>
          <w:rFonts w:cs="Courier"/>
          <w:sz w:val="27"/>
          <w:szCs w:val="27"/>
        </w:rPr>
        <w:t xml:space="preserve"> une fonction opère sur ses paramètres</w:t>
      </w:r>
      <w:r w:rsidR="00C30E59">
        <w:rPr>
          <w:rFonts w:cs="Courier"/>
          <w:sz w:val="27"/>
          <w:szCs w:val="27"/>
        </w:rPr>
        <w:t xml:space="preserve"> et ne tiens pas d’état à jour d’un appel a un l’autre alors que nous souhaitons que l’opération projette tous les entiers sur le même flux.</w:t>
      </w:r>
    </w:p>
    <w:p w14:paraId="41FAE791" w14:textId="77777777" w:rsidR="001E147E" w:rsidRDefault="00C30E59"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La clé de ce problème et de remplacer la fonction qui traite l’opération par un objet dont le constructeur pourrait saisir une référence sur le flux désiré et de surcharger l’operateur ‘()’ pour faire en sorte que chaque instance de la classe puisse se comporter comme une fonction capable de savoir sur quel flux </w:t>
      </w:r>
      <w:r w:rsidR="0001178F">
        <w:rPr>
          <w:rFonts w:cs="Courier"/>
          <w:sz w:val="27"/>
          <w:szCs w:val="27"/>
        </w:rPr>
        <w:t>écrire</w:t>
      </w:r>
      <w:r>
        <w:rPr>
          <w:rFonts w:cs="Courier"/>
          <w:sz w:val="27"/>
          <w:szCs w:val="27"/>
        </w:rPr>
        <w:t>.</w:t>
      </w:r>
      <w:r w:rsidR="0001178F">
        <w:rPr>
          <w:rFonts w:cs="Courier"/>
          <w:sz w:val="27"/>
          <w:szCs w:val="27"/>
        </w:rPr>
        <w:t xml:space="preserve"> </w:t>
      </w:r>
    </w:p>
    <w:p w14:paraId="5192812A"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Nous allons donc développer la solution </w:t>
      </w:r>
      <w:r w:rsidR="00303CD4">
        <w:rPr>
          <w:rFonts w:cs="Courier"/>
          <w:sz w:val="27"/>
          <w:szCs w:val="27"/>
        </w:rPr>
        <w:t xml:space="preserve">à </w:t>
      </w:r>
      <w:r>
        <w:rPr>
          <w:rFonts w:cs="Courier"/>
          <w:sz w:val="27"/>
          <w:szCs w:val="27"/>
        </w:rPr>
        <w:t>l’aide d’un foncteur un peu moins classique que ceux vu</w:t>
      </w:r>
      <w:r w:rsidR="00303CD4">
        <w:rPr>
          <w:rFonts w:cs="Courier"/>
          <w:sz w:val="27"/>
          <w:szCs w:val="27"/>
        </w:rPr>
        <w:t>s</w:t>
      </w:r>
      <w:r>
        <w:rPr>
          <w:rFonts w:cs="Courier"/>
          <w:sz w:val="27"/>
          <w:szCs w:val="27"/>
        </w:rPr>
        <w:t xml:space="preserve"> plus haut.</w:t>
      </w:r>
    </w:p>
    <w:p w14:paraId="7C71F9C7"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r>
        <w:rPr>
          <w:rFonts w:cs="Courier"/>
          <w:sz w:val="27"/>
          <w:szCs w:val="27"/>
        </w:rPr>
        <w:t xml:space="preserve">Celui ci sera </w:t>
      </w:r>
      <w:r w:rsidR="00303CD4">
        <w:rPr>
          <w:rFonts w:cs="Courier"/>
          <w:sz w:val="27"/>
          <w:szCs w:val="27"/>
        </w:rPr>
        <w:t xml:space="preserve">chargé </w:t>
      </w:r>
      <w:r>
        <w:rPr>
          <w:rFonts w:cs="Courier"/>
          <w:sz w:val="27"/>
          <w:szCs w:val="27"/>
        </w:rPr>
        <w:t>d’écrire le contenu d’une séquence dans un flux, ainsi le flux sera passé en paramètre et le type de celui-ci.</w:t>
      </w:r>
    </w:p>
    <w:p w14:paraId="3B88391C"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00"/>
        <w:jc w:val="both"/>
        <w:rPr>
          <w:rFonts w:cs="Courier"/>
          <w:sz w:val="27"/>
          <w:szCs w:val="27"/>
        </w:rPr>
      </w:pPr>
    </w:p>
    <w:p w14:paraId="7403BDB6"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template</w:t>
      </w:r>
      <w:proofErr w:type="spellEnd"/>
      <w:proofErr w:type="gramEnd"/>
      <w:r>
        <w:rPr>
          <w:rFonts w:ascii="Menlo Regular" w:hAnsi="Menlo Regular" w:cs="Menlo Regular"/>
          <w:color w:val="000000"/>
          <w:sz w:val="22"/>
          <w:szCs w:val="22"/>
        </w:rPr>
        <w:t xml:space="preserve"> &lt;</w:t>
      </w:r>
      <w:r>
        <w:rPr>
          <w:rFonts w:ascii="Menlo Regular" w:hAnsi="Menlo Regular" w:cs="Menlo Regular"/>
          <w:color w:val="AA0D91"/>
          <w:sz w:val="22"/>
          <w:szCs w:val="22"/>
        </w:rPr>
        <w:t>class</w:t>
      </w:r>
      <w:r>
        <w:rPr>
          <w:rFonts w:ascii="Menlo Regular" w:hAnsi="Menlo Regular" w:cs="Menlo Regular"/>
          <w:color w:val="000000"/>
          <w:sz w:val="22"/>
          <w:szCs w:val="22"/>
        </w:rPr>
        <w:t xml:space="preserve"> T&gt;    </w:t>
      </w:r>
    </w:p>
    <w:p w14:paraId="4E91E774"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Afficher    </w:t>
      </w:r>
    </w:p>
    <w:p w14:paraId="4E691C30"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16B4F7B" w14:textId="77777777"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Pr>
          <w:rFonts w:ascii="Menlo Regular" w:hAnsi="Menlo Regular" w:cs="Menlo Regular"/>
          <w:color w:val="000000"/>
          <w:sz w:val="22"/>
          <w:szCs w:val="22"/>
        </w:rPr>
        <w:tab/>
        <w:t xml:space="preserve">  </w:t>
      </w:r>
      <w:proofErr w:type="spellStart"/>
      <w:r w:rsidRPr="00F52966">
        <w:rPr>
          <w:rFonts w:ascii="Menlo Regular" w:hAnsi="Menlo Regular" w:cs="Menlo Regular"/>
          <w:color w:val="000000"/>
          <w:sz w:val="22"/>
          <w:szCs w:val="22"/>
          <w:lang w:val="en-US"/>
        </w:rPr>
        <w:t>std</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ostream</w:t>
      </w:r>
      <w:proofErr w:type="spellEnd"/>
      <w:r w:rsidRPr="00F52966">
        <w:rPr>
          <w:rFonts w:ascii="Menlo Regular" w:hAnsi="Menlo Regular" w:cs="Menlo Regular"/>
          <w:color w:val="000000"/>
          <w:sz w:val="22"/>
          <w:szCs w:val="22"/>
          <w:lang w:val="en-US"/>
        </w:rPr>
        <w:t xml:space="preserve"> &amp;</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_;    </w:t>
      </w:r>
    </w:p>
    <w:p w14:paraId="7CD4E6B0" w14:textId="77777777"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AA0D91"/>
          <w:sz w:val="22"/>
          <w:szCs w:val="22"/>
          <w:lang w:val="en-US"/>
        </w:rPr>
        <w:t xml:space="preserve">   </w:t>
      </w:r>
      <w:proofErr w:type="gramStart"/>
      <w:r w:rsidRPr="00F52966">
        <w:rPr>
          <w:rFonts w:ascii="Menlo Regular" w:hAnsi="Menlo Regular" w:cs="Menlo Regular"/>
          <w:color w:val="AA0D91"/>
          <w:sz w:val="22"/>
          <w:szCs w:val="22"/>
          <w:lang w:val="en-US"/>
        </w:rPr>
        <w:t>public</w:t>
      </w:r>
      <w:proofErr w:type="gramEnd"/>
      <w:r w:rsidRPr="00F52966">
        <w:rPr>
          <w:rFonts w:ascii="Menlo Regular" w:hAnsi="Menlo Regular" w:cs="Menlo Regular"/>
          <w:color w:val="000000"/>
          <w:sz w:val="22"/>
          <w:szCs w:val="22"/>
          <w:lang w:val="en-US"/>
        </w:rPr>
        <w:t xml:space="preserve">:       </w:t>
      </w:r>
    </w:p>
    <w:p w14:paraId="0EA2F94F" w14:textId="77777777"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t xml:space="preserve">  </w:t>
      </w:r>
      <w:proofErr w:type="spellStart"/>
      <w:proofErr w:type="gramStart"/>
      <w:r w:rsidRPr="00F52966">
        <w:rPr>
          <w:rFonts w:ascii="Menlo Regular" w:hAnsi="Menlo Regular" w:cs="Menlo Regular"/>
          <w:color w:val="000000"/>
          <w:sz w:val="22"/>
          <w:szCs w:val="22"/>
          <w:lang w:val="en-US"/>
        </w:rPr>
        <w:t>Afficher</w:t>
      </w:r>
      <w:proofErr w:type="spellEnd"/>
      <w:r w:rsidRPr="00F52966">
        <w:rPr>
          <w:rFonts w:ascii="Menlo Regular" w:hAnsi="Menlo Regular" w:cs="Menlo Regular"/>
          <w:color w:val="000000"/>
          <w:sz w:val="22"/>
          <w:szCs w:val="22"/>
          <w:lang w:val="en-US"/>
        </w:rPr>
        <w:t>(</w:t>
      </w:r>
      <w:proofErr w:type="spellStart"/>
      <w:proofErr w:type="gramEnd"/>
      <w:r w:rsidRPr="00F52966">
        <w:rPr>
          <w:rFonts w:ascii="Menlo Regular" w:hAnsi="Menlo Regular" w:cs="Menlo Regular"/>
          <w:color w:val="000000"/>
          <w:sz w:val="22"/>
          <w:szCs w:val="22"/>
          <w:lang w:val="en-US"/>
        </w:rPr>
        <w:t>std</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ostream</w:t>
      </w:r>
      <w:proofErr w:type="spellEnd"/>
      <w:r w:rsidRPr="00F52966">
        <w:rPr>
          <w:rFonts w:ascii="Menlo Regular" w:hAnsi="Menlo Regular" w:cs="Menlo Regular"/>
          <w:color w:val="000000"/>
          <w:sz w:val="22"/>
          <w:szCs w:val="22"/>
          <w:lang w:val="en-US"/>
        </w:rPr>
        <w:t xml:space="preserve"> &amp;</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throw</w:t>
      </w:r>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_(</w:t>
      </w:r>
      <w:proofErr w:type="spellStart"/>
      <w:r w:rsidRPr="00F52966">
        <w:rPr>
          <w:rFonts w:ascii="Menlo Regular" w:hAnsi="Menlo Regular" w:cs="Menlo Regular"/>
          <w:color w:val="000000"/>
          <w:sz w:val="22"/>
          <w:szCs w:val="22"/>
          <w:lang w:val="en-US"/>
        </w:rPr>
        <w:t>os</w:t>
      </w:r>
      <w:proofErr w:type="spellEnd"/>
      <w:r w:rsidRPr="00F52966">
        <w:rPr>
          <w:rFonts w:ascii="Menlo Regular" w:hAnsi="Menlo Regular" w:cs="Menlo Regular"/>
          <w:color w:val="000000"/>
          <w:sz w:val="22"/>
          <w:szCs w:val="22"/>
          <w:lang w:val="en-US"/>
        </w:rPr>
        <w:t xml:space="preserve">)       {       }       </w:t>
      </w:r>
    </w:p>
    <w:p w14:paraId="1D42F97C" w14:textId="77777777" w:rsidR="00D55AE0" w:rsidRPr="00F52966"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t xml:space="preserve">  </w:t>
      </w:r>
      <w:proofErr w:type="gramStart"/>
      <w:r w:rsidRPr="00F52966">
        <w:rPr>
          <w:rFonts w:ascii="Menlo Regular" w:hAnsi="Menlo Regular" w:cs="Menlo Regular"/>
          <w:color w:val="AA0D91"/>
          <w:sz w:val="22"/>
          <w:szCs w:val="22"/>
          <w:lang w:val="en-US"/>
        </w:rPr>
        <w:t>void</w:t>
      </w:r>
      <w:proofErr w:type="gramEnd"/>
      <w:r w:rsidRPr="00F52966">
        <w:rPr>
          <w:rFonts w:ascii="Menlo Regular" w:hAnsi="Menlo Regular" w:cs="Menlo Regular"/>
          <w:color w:val="000000"/>
          <w:sz w:val="22"/>
          <w:szCs w:val="22"/>
          <w:lang w:val="en-US"/>
        </w:rPr>
        <w:t xml:space="preserve"> </w:t>
      </w:r>
      <w:r w:rsidRPr="00F52966">
        <w:rPr>
          <w:rFonts w:ascii="Menlo Regular" w:hAnsi="Menlo Regular" w:cs="Menlo Regular"/>
          <w:color w:val="AA0D91"/>
          <w:sz w:val="22"/>
          <w:szCs w:val="22"/>
          <w:lang w:val="en-US"/>
        </w:rPr>
        <w:t>operator</w:t>
      </w:r>
      <w:r w:rsidRPr="00F52966">
        <w:rPr>
          <w:rFonts w:ascii="Menlo Regular" w:hAnsi="Menlo Regular" w:cs="Menlo Regular"/>
          <w:color w:val="000000"/>
          <w:sz w:val="22"/>
          <w:szCs w:val="22"/>
          <w:lang w:val="en-US"/>
        </w:rPr>
        <w:t>()(</w:t>
      </w:r>
      <w:r w:rsidRPr="00F52966">
        <w:rPr>
          <w:rFonts w:ascii="Menlo Regular" w:hAnsi="Menlo Regular" w:cs="Menlo Regular"/>
          <w:color w:val="AA0D91"/>
          <w:sz w:val="22"/>
          <w:szCs w:val="22"/>
          <w:lang w:val="en-US"/>
        </w:rPr>
        <w:t>const</w:t>
      </w:r>
      <w:r w:rsidRPr="00F52966">
        <w:rPr>
          <w:rFonts w:ascii="Menlo Regular" w:hAnsi="Menlo Regular" w:cs="Menlo Regular"/>
          <w:color w:val="000000"/>
          <w:sz w:val="22"/>
          <w:szCs w:val="22"/>
          <w:lang w:val="en-US"/>
        </w:rPr>
        <w:t xml:space="preserve"> T &amp;</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
    <w:p w14:paraId="2D69BCDA"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ab/>
        <w:t xml:space="preserve">  </w:t>
      </w:r>
      <w:r>
        <w:rPr>
          <w:rFonts w:ascii="Menlo Regular" w:hAnsi="Menlo Regular" w:cs="Menlo Regular"/>
          <w:color w:val="000000"/>
          <w:sz w:val="22"/>
          <w:szCs w:val="22"/>
        </w:rPr>
        <w:t xml:space="preserve">{ </w:t>
      </w:r>
    </w:p>
    <w:p w14:paraId="4C7EB084"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os</w:t>
      </w:r>
      <w:proofErr w:type="gramEnd"/>
      <w:r>
        <w:rPr>
          <w:rFonts w:ascii="Menlo Regular" w:hAnsi="Menlo Regular" w:cs="Menlo Regular"/>
          <w:color w:val="000000"/>
          <w:sz w:val="22"/>
          <w:szCs w:val="22"/>
        </w:rPr>
        <w:t xml:space="preserve">_ &lt;&lt; val &lt;&lt; </w:t>
      </w:r>
      <w:r>
        <w:rPr>
          <w:rFonts w:ascii="Menlo Regular" w:hAnsi="Menlo Regular" w:cs="Menlo Regular"/>
          <w:color w:val="1C00CF"/>
          <w:sz w:val="22"/>
          <w:szCs w:val="22"/>
        </w:rPr>
        <w:t xml:space="preserve">' </w:t>
      </w:r>
      <w:proofErr w:type="spellStart"/>
      <w:r>
        <w:rPr>
          <w:rFonts w:ascii="Menlo Regular" w:hAnsi="Menlo Regular" w:cs="Menlo Regular"/>
          <w:color w:val="1C00CF"/>
          <w:sz w:val="22"/>
          <w:szCs w:val="22"/>
        </w:rPr>
        <w:t>'</w:t>
      </w:r>
      <w:proofErr w:type="spellEnd"/>
      <w:r>
        <w:rPr>
          <w:rFonts w:ascii="Menlo Regular" w:hAnsi="Menlo Regular" w:cs="Menlo Regular"/>
          <w:color w:val="000000"/>
          <w:sz w:val="22"/>
          <w:szCs w:val="22"/>
        </w:rPr>
        <w:t xml:space="preserve">; </w:t>
      </w:r>
    </w:p>
    <w:p w14:paraId="33469012" w14:textId="77777777" w:rsidR="00D55AE0" w:rsidRDefault="00D55AE0" w:rsidP="000C66FB">
      <w:pPr>
        <w:widowControl w:val="0"/>
        <w:tabs>
          <w:tab w:val="left" w:pos="560"/>
        </w:tabs>
        <w:autoSpaceDE w:val="0"/>
        <w:autoSpaceDN w:val="0"/>
        <w:adjustRightInd w:val="0"/>
        <w:ind w:left="560"/>
        <w:jc w:val="both"/>
        <w:rPr>
          <w:rFonts w:ascii="Menlo Regular" w:hAnsi="Menlo Regular" w:cs="Menlo Regular"/>
          <w:color w:val="000000"/>
          <w:sz w:val="22"/>
          <w:szCs w:val="22"/>
        </w:rPr>
      </w:pPr>
      <w:r>
        <w:rPr>
          <w:rFonts w:ascii="Menlo Regular" w:hAnsi="Menlo Regular" w:cs="Menlo Regular"/>
          <w:color w:val="000000"/>
          <w:sz w:val="22"/>
          <w:szCs w:val="22"/>
        </w:rPr>
        <w:tab/>
        <w:t xml:space="preserve">  }    </w:t>
      </w:r>
    </w:p>
    <w:p w14:paraId="3511CD65"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70160C7"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5AEA77E6"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7006A8F0"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4A8BFF17"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77C5F197"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7FD21EB2"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p>
    <w:p w14:paraId="3AF081C9"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r>
        <w:rPr>
          <w:rFonts w:cs="Courier"/>
          <w:sz w:val="27"/>
          <w:szCs w:val="27"/>
        </w:rPr>
        <w:t>Le foncteur sera utilisé de la façon suivante :</w:t>
      </w:r>
    </w:p>
    <w:p w14:paraId="37AFBDE2"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sz w:val="27"/>
          <w:szCs w:val="27"/>
        </w:rPr>
      </w:pPr>
    </w:p>
    <w:p w14:paraId="6C1453FA"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roofErr w:type="spellStart"/>
      <w:r>
        <w:rPr>
          <w:rFonts w:ascii="Menlo Regular" w:hAnsi="Menlo Regular" w:cs="Menlo Regular"/>
          <w:color w:val="AA0D91"/>
          <w:sz w:val="22"/>
          <w:szCs w:val="22"/>
        </w:rPr>
        <w:t>void</w:t>
      </w:r>
      <w:proofErr w:type="spellEnd"/>
      <w:r>
        <w:rPr>
          <w:rFonts w:ascii="Menlo Regular" w:hAnsi="Menlo Regular" w:cs="Menlo Regular"/>
          <w:color w:val="000000"/>
          <w:sz w:val="22"/>
          <w:szCs w:val="22"/>
        </w:rPr>
        <w:t>)</w:t>
      </w:r>
    </w:p>
    <w:p w14:paraId="62E68598"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w:t>
      </w:r>
    </w:p>
    <w:p w14:paraId="40A00816"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p>
    <w:p w14:paraId="56631519"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std::vector;    </w:t>
      </w:r>
    </w:p>
    <w:p w14:paraId="322D4982"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std</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ifstream</w:t>
      </w:r>
      <w:proofErr w:type="spellEnd"/>
      <w:r w:rsidRPr="00F52966">
        <w:rPr>
          <w:rFonts w:ascii="Menlo Regular" w:hAnsi="Menlo Regular" w:cs="Menlo Regular"/>
          <w:color w:val="000000"/>
          <w:sz w:val="22"/>
          <w:szCs w:val="22"/>
          <w:lang w:val="en-US"/>
        </w:rPr>
        <w:t xml:space="preserve">;    </w:t>
      </w:r>
    </w:p>
    <w:p w14:paraId="0E69C983"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using</w:t>
      </w:r>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std</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for_each</w:t>
      </w:r>
      <w:proofErr w:type="spellEnd"/>
      <w:r w:rsidRPr="00F52966">
        <w:rPr>
          <w:rFonts w:ascii="Menlo Regular" w:hAnsi="Menlo Regular" w:cs="Menlo Regular"/>
          <w:color w:val="000000"/>
          <w:sz w:val="22"/>
          <w:szCs w:val="22"/>
          <w:lang w:val="en-US"/>
        </w:rPr>
        <w:t xml:space="preserve">;    </w:t>
      </w:r>
    </w:p>
    <w:p w14:paraId="0B644C6F"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roofErr w:type="gramStart"/>
      <w:r w:rsidRPr="00F52966">
        <w:rPr>
          <w:rFonts w:ascii="Menlo Regular" w:hAnsi="Menlo Regular" w:cs="Menlo Regular"/>
          <w:color w:val="000000"/>
          <w:sz w:val="22"/>
          <w:szCs w:val="22"/>
          <w:lang w:val="en-US"/>
        </w:rPr>
        <w:t>vector</w:t>
      </w:r>
      <w:proofErr w:type="gramEnd"/>
      <w:r w:rsidRPr="00F52966">
        <w:rPr>
          <w:rFonts w:ascii="Menlo Regular" w:hAnsi="Menlo Regular" w:cs="Menlo Regular"/>
          <w:color w:val="000000"/>
          <w:sz w:val="22"/>
          <w:szCs w:val="22"/>
          <w:lang w:val="en-US"/>
        </w:rPr>
        <w:t>&lt;</w:t>
      </w:r>
      <w:proofErr w:type="spellStart"/>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 xml:space="preserve">&gt; v;    </w:t>
      </w:r>
    </w:p>
    <w:p w14:paraId="21D4E763"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spellStart"/>
      <w:proofErr w:type="gramStart"/>
      <w:r w:rsidRPr="00F52966">
        <w:rPr>
          <w:rFonts w:ascii="Menlo Regular" w:hAnsi="Menlo Regular" w:cs="Menlo Regular"/>
          <w:color w:val="5C2699"/>
          <w:sz w:val="22"/>
          <w:szCs w:val="22"/>
          <w:lang w:val="en-US"/>
        </w:rPr>
        <w:t>ifstream</w:t>
      </w:r>
      <w:proofErr w:type="spellEnd"/>
      <w:proofErr w:type="gramEnd"/>
      <w:r w:rsidRPr="00F52966">
        <w:rPr>
          <w:rFonts w:ascii="Menlo Regular" w:hAnsi="Menlo Regular" w:cs="Menlo Regular"/>
          <w:color w:val="000000"/>
          <w:sz w:val="22"/>
          <w:szCs w:val="22"/>
          <w:lang w:val="en-US"/>
        </w:rPr>
        <w:t xml:space="preserve"> ifs</w:t>
      </w:r>
      <w:r w:rsidRPr="00F52966">
        <w:rPr>
          <w:rFonts w:ascii="Menlo Regular" w:hAnsi="Menlo Regular" w:cs="Menlo Regular"/>
          <w:color w:val="C41A16"/>
          <w:sz w:val="22"/>
          <w:szCs w:val="22"/>
          <w:lang w:val="en-US"/>
        </w:rPr>
        <w:t xml:space="preserve"> ("in.txt"</w:t>
      </w:r>
      <w:r w:rsidRPr="00F52966">
        <w:rPr>
          <w:rFonts w:ascii="Menlo Regular" w:hAnsi="Menlo Regular" w:cs="Menlo Regular"/>
          <w:color w:val="000000"/>
          <w:sz w:val="22"/>
          <w:szCs w:val="22"/>
          <w:lang w:val="en-US"/>
        </w:rPr>
        <w:t xml:space="preserve">);    </w:t>
      </w:r>
    </w:p>
    <w:p w14:paraId="7FBD891E"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ab/>
      </w:r>
      <w:proofErr w:type="gramStart"/>
      <w:r w:rsidRPr="00F52966">
        <w:rPr>
          <w:rFonts w:ascii="Menlo Regular" w:hAnsi="Menlo Regular" w:cs="Menlo Regular"/>
          <w:color w:val="AA0D91"/>
          <w:sz w:val="22"/>
          <w:szCs w:val="22"/>
          <w:lang w:val="en-US"/>
        </w:rPr>
        <w:t>for</w:t>
      </w:r>
      <w:proofErr w:type="gram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ifs &gt;&gt; </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v.push_back</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val</w:t>
      </w:r>
      <w:proofErr w:type="spellEnd"/>
      <w:r w:rsidRPr="00F52966">
        <w:rPr>
          <w:rFonts w:ascii="Menlo Regular" w:hAnsi="Menlo Regular" w:cs="Menlo Regular"/>
          <w:color w:val="000000"/>
          <w:sz w:val="22"/>
          <w:szCs w:val="22"/>
          <w:lang w:val="en-US"/>
        </w:rPr>
        <w:t xml:space="preserve">));  </w:t>
      </w:r>
    </w:p>
    <w:p w14:paraId="25424108"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 xml:space="preserve">&lt;&lt; </w:t>
      </w:r>
      <w:proofErr w:type="spellStart"/>
      <w:r>
        <w:rPr>
          <w:rFonts w:ascii="Menlo Regular" w:hAnsi="Menlo Regular" w:cs="Menlo Regular"/>
          <w:color w:val="000000"/>
          <w:sz w:val="22"/>
          <w:szCs w:val="22"/>
        </w:rPr>
        <w:t>v.size</w:t>
      </w:r>
      <w:proofErr w:type="spellEnd"/>
      <w:r>
        <w:rPr>
          <w:rFonts w:ascii="Menlo Regular" w:hAnsi="Menlo Regular" w:cs="Menlo Regular"/>
          <w:color w:val="000000"/>
          <w:sz w:val="22"/>
          <w:szCs w:val="22"/>
        </w:rPr>
        <w:t xml:space="preserve">() &lt;&lt; </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14:paraId="79C59091"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le</w:t>
      </w:r>
      <w:proofErr w:type="gramEnd"/>
      <w:r>
        <w:rPr>
          <w:rFonts w:ascii="Menlo Regular" w:hAnsi="Menlo Regular" w:cs="Menlo Regular"/>
          <w:color w:val="007400"/>
          <w:sz w:val="22"/>
          <w:szCs w:val="22"/>
        </w:rPr>
        <w:t xml:space="preserve"> pointeur sur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est remplacé par une instance    </w:t>
      </w:r>
    </w:p>
    <w:p w14:paraId="2B480183"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anonyme</w:t>
      </w:r>
      <w:proofErr w:type="gramEnd"/>
      <w:r>
        <w:rPr>
          <w:rFonts w:ascii="Menlo Regular" w:hAnsi="Menlo Regular" w:cs="Menlo Regular"/>
          <w:color w:val="007400"/>
          <w:sz w:val="22"/>
          <w:szCs w:val="22"/>
        </w:rPr>
        <w:t xml:space="preserve"> de la classe Afficher&lt;</w:t>
      </w:r>
      <w:proofErr w:type="spellStart"/>
      <w:r>
        <w:rPr>
          <w:rFonts w:ascii="Menlo Regular" w:hAnsi="Menlo Regular" w:cs="Menlo Regular"/>
          <w:color w:val="007400"/>
          <w:sz w:val="22"/>
          <w:szCs w:val="22"/>
        </w:rPr>
        <w:t>int</w:t>
      </w:r>
      <w:proofErr w:type="spellEnd"/>
      <w:r>
        <w:rPr>
          <w:rFonts w:ascii="Menlo Regular" w:hAnsi="Menlo Regular" w:cs="Menlo Regular"/>
          <w:color w:val="007400"/>
          <w:sz w:val="22"/>
          <w:szCs w:val="22"/>
        </w:rPr>
        <w:t xml:space="preserve">&gt; appliquée au flux cout    </w:t>
      </w:r>
    </w:p>
    <w:p w14:paraId="046EDBBB"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Pr>
          <w:rFonts w:ascii="Menlo Regular" w:hAnsi="Menlo Regular" w:cs="Menlo Regular"/>
          <w:color w:val="000000"/>
          <w:sz w:val="22"/>
          <w:szCs w:val="22"/>
        </w:rPr>
        <w:t xml:space="preserve">    </w:t>
      </w:r>
      <w:proofErr w:type="spellStart"/>
      <w:proofErr w:type="gramStart"/>
      <w:r w:rsidRPr="00F52966">
        <w:rPr>
          <w:rFonts w:ascii="Menlo Regular" w:hAnsi="Menlo Regular" w:cs="Menlo Regular"/>
          <w:color w:val="000000"/>
          <w:sz w:val="22"/>
          <w:szCs w:val="22"/>
          <w:lang w:val="en-US"/>
        </w:rPr>
        <w:t>for</w:t>
      </w:r>
      <w:proofErr w:type="gramEnd"/>
      <w:r w:rsidRPr="00F52966">
        <w:rPr>
          <w:rFonts w:ascii="Menlo Regular" w:hAnsi="Menlo Regular" w:cs="Menlo Regular"/>
          <w:color w:val="000000"/>
          <w:sz w:val="22"/>
          <w:szCs w:val="22"/>
          <w:lang w:val="en-US"/>
        </w:rPr>
        <w:t>_each</w:t>
      </w:r>
      <w:proofErr w:type="spellEnd"/>
      <w:r w:rsidRPr="00F52966">
        <w:rPr>
          <w:rFonts w:ascii="Menlo Regular" w:hAnsi="Menlo Regular" w:cs="Menlo Regular"/>
          <w:color w:val="000000"/>
          <w:sz w:val="22"/>
          <w:szCs w:val="22"/>
          <w:lang w:val="en-US"/>
        </w:rPr>
        <w:t>(</w:t>
      </w:r>
      <w:proofErr w:type="spellStart"/>
      <w:r w:rsidRPr="00F52966">
        <w:rPr>
          <w:rFonts w:ascii="Menlo Regular" w:hAnsi="Menlo Regular" w:cs="Menlo Regular"/>
          <w:color w:val="000000"/>
          <w:sz w:val="22"/>
          <w:szCs w:val="22"/>
          <w:lang w:val="en-US"/>
        </w:rPr>
        <w:t>v.begin</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v.end</w:t>
      </w:r>
      <w:proofErr w:type="spellEnd"/>
      <w:r w:rsidRPr="00F52966">
        <w:rPr>
          <w:rFonts w:ascii="Menlo Regular" w:hAnsi="Menlo Regular" w:cs="Menlo Regular"/>
          <w:color w:val="000000"/>
          <w:sz w:val="22"/>
          <w:szCs w:val="22"/>
          <w:lang w:val="en-US"/>
        </w:rPr>
        <w:t xml:space="preserve">(), </w:t>
      </w:r>
      <w:proofErr w:type="spellStart"/>
      <w:r w:rsidRPr="00F52966">
        <w:rPr>
          <w:rFonts w:ascii="Menlo Regular" w:hAnsi="Menlo Regular" w:cs="Menlo Regular"/>
          <w:color w:val="000000"/>
          <w:sz w:val="22"/>
          <w:szCs w:val="22"/>
          <w:lang w:val="en-US"/>
        </w:rPr>
        <w:t>Afficher</w:t>
      </w:r>
      <w:proofErr w:type="spellEnd"/>
      <w:r w:rsidRPr="00F52966">
        <w:rPr>
          <w:rFonts w:ascii="Menlo Regular" w:hAnsi="Menlo Regular" w:cs="Menlo Regular"/>
          <w:color w:val="000000"/>
          <w:sz w:val="22"/>
          <w:szCs w:val="22"/>
          <w:lang w:val="en-US"/>
        </w:rPr>
        <w:t>&lt;</w:t>
      </w:r>
      <w:proofErr w:type="spellStart"/>
      <w:r w:rsidRPr="00F52966">
        <w:rPr>
          <w:rFonts w:ascii="Menlo Regular" w:hAnsi="Menlo Regular" w:cs="Menlo Regular"/>
          <w:color w:val="AA0D91"/>
          <w:sz w:val="22"/>
          <w:szCs w:val="22"/>
          <w:lang w:val="en-US"/>
        </w:rPr>
        <w:t>int</w:t>
      </w:r>
      <w:proofErr w:type="spellEnd"/>
      <w:r w:rsidRPr="00F52966">
        <w:rPr>
          <w:rFonts w:ascii="Menlo Regular" w:hAnsi="Menlo Regular" w:cs="Menlo Regular"/>
          <w:color w:val="000000"/>
          <w:sz w:val="22"/>
          <w:szCs w:val="22"/>
          <w:lang w:val="en-US"/>
        </w:rPr>
        <w:t>&gt;(</w:t>
      </w:r>
      <w:proofErr w:type="spellStart"/>
      <w:r w:rsidRPr="00F52966">
        <w:rPr>
          <w:rFonts w:ascii="Menlo Regular" w:hAnsi="Menlo Regular" w:cs="Menlo Regular"/>
          <w:color w:val="000000"/>
          <w:sz w:val="22"/>
          <w:szCs w:val="22"/>
          <w:lang w:val="en-US"/>
        </w:rPr>
        <w:t>cout</w:t>
      </w:r>
      <w:proofErr w:type="spellEnd"/>
      <w:r w:rsidRPr="00F52966">
        <w:rPr>
          <w:rFonts w:ascii="Menlo Regular" w:hAnsi="Menlo Regular" w:cs="Menlo Regular"/>
          <w:color w:val="000000"/>
          <w:sz w:val="22"/>
          <w:szCs w:val="22"/>
          <w:lang w:val="en-US"/>
        </w:rPr>
        <w:t>));</w:t>
      </w:r>
    </w:p>
    <w:p w14:paraId="2BF03FF2" w14:textId="77777777" w:rsidR="00D55AE0" w:rsidRPr="00F52966"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lang w:val="en-US"/>
        </w:rPr>
      </w:pPr>
      <w:r w:rsidRPr="00F52966">
        <w:rPr>
          <w:rFonts w:ascii="Menlo Regular" w:hAnsi="Menlo Regular" w:cs="Menlo Regular"/>
          <w:color w:val="000000"/>
          <w:sz w:val="22"/>
          <w:szCs w:val="22"/>
          <w:lang w:val="en-US"/>
        </w:rPr>
        <w:t xml:space="preserve">    </w:t>
      </w:r>
    </w:p>
    <w:p w14:paraId="3AD1E46E" w14:textId="77777777" w:rsidR="00D55AE0" w:rsidRDefault="00D55AE0" w:rsidP="000C66FB">
      <w:pPr>
        <w:widowControl w:val="0"/>
        <w:tabs>
          <w:tab w:val="left" w:pos="560"/>
        </w:tabs>
        <w:autoSpaceDE w:val="0"/>
        <w:autoSpaceDN w:val="0"/>
        <w:adjustRightInd w:val="0"/>
        <w:jc w:val="both"/>
        <w:rPr>
          <w:rFonts w:ascii="Menlo Regular" w:hAnsi="Menlo Regular" w:cs="Menlo Regular"/>
          <w:color w:val="000000"/>
          <w:sz w:val="22"/>
          <w:szCs w:val="22"/>
        </w:rPr>
      </w:pPr>
      <w:r w:rsidRPr="00F52966">
        <w:rPr>
          <w:rFonts w:ascii="Menlo Regular" w:hAnsi="Menlo Regular" w:cs="Menlo Regular"/>
          <w:color w:val="000000"/>
          <w:sz w:val="22"/>
          <w:szCs w:val="22"/>
          <w:lang w:val="en-US"/>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21352EAC" w14:textId="77777777" w:rsidR="00D55AE0" w:rsidRDefault="00D55AE0" w:rsidP="000C66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4C46BE" w14:textId="77777777"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59429AB9" w14:textId="77777777" w:rsidR="00D55AE0" w:rsidRDefault="00D55AE0"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r>
        <w:rPr>
          <w:rFonts w:cs="Courier"/>
          <w:sz w:val="27"/>
          <w:szCs w:val="27"/>
        </w:rPr>
        <w:br w:type="page"/>
      </w:r>
    </w:p>
    <w:p w14:paraId="6B3691C8" w14:textId="77777777"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2783990C" w14:textId="77777777" w:rsidR="00C30E59" w:rsidRDefault="00C30E59" w:rsidP="00D55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7"/>
          <w:szCs w:val="27"/>
        </w:rPr>
      </w:pPr>
    </w:p>
    <w:p w14:paraId="7E9330B4" w14:textId="77777777" w:rsidR="00941174" w:rsidRDefault="0001178F" w:rsidP="001E147E">
      <w:pPr>
        <w:rPr>
          <w:rFonts w:eastAsia="Times New Roman" w:cs="Times New Roman"/>
          <w:sz w:val="27"/>
          <w:szCs w:val="27"/>
        </w:rPr>
      </w:pPr>
      <w:r>
        <w:rPr>
          <w:rFonts w:eastAsia="Times New Roman" w:cs="Times New Roman"/>
          <w:sz w:val="27"/>
          <w:szCs w:val="27"/>
        </w:rPr>
        <w:t>Conclusion</w:t>
      </w:r>
    </w:p>
    <w:p w14:paraId="6FC0774D" w14:textId="77777777" w:rsidR="0001178F" w:rsidRDefault="0001178F" w:rsidP="001E147E">
      <w:pPr>
        <w:rPr>
          <w:rFonts w:eastAsia="Times New Roman" w:cs="Times New Roman"/>
          <w:sz w:val="27"/>
          <w:szCs w:val="27"/>
        </w:rPr>
      </w:pPr>
    </w:p>
    <w:p w14:paraId="45ADC660" w14:textId="77777777" w:rsidR="0001178F" w:rsidRDefault="0001178F" w:rsidP="001E147E">
      <w:pPr>
        <w:rPr>
          <w:rFonts w:eastAsia="Times New Roman" w:cs="Times New Roman"/>
          <w:sz w:val="27"/>
          <w:szCs w:val="27"/>
        </w:rPr>
      </w:pPr>
      <w:r>
        <w:rPr>
          <w:rFonts w:eastAsia="Times New Roman" w:cs="Times New Roman"/>
          <w:sz w:val="27"/>
          <w:szCs w:val="27"/>
        </w:rPr>
        <w:t xml:space="preserve">Nous avons donc </w:t>
      </w:r>
      <w:r w:rsidR="00F52966">
        <w:rPr>
          <w:rFonts w:eastAsia="Times New Roman" w:cs="Times New Roman"/>
          <w:sz w:val="27"/>
          <w:szCs w:val="27"/>
        </w:rPr>
        <w:t xml:space="preserve">expliqué </w:t>
      </w:r>
      <w:r>
        <w:rPr>
          <w:rFonts w:eastAsia="Times New Roman" w:cs="Times New Roman"/>
          <w:sz w:val="27"/>
          <w:szCs w:val="27"/>
        </w:rPr>
        <w:t xml:space="preserve">comment </w:t>
      </w:r>
      <w:r w:rsidR="00F52966">
        <w:rPr>
          <w:rFonts w:eastAsia="Times New Roman" w:cs="Times New Roman"/>
          <w:sz w:val="27"/>
          <w:szCs w:val="27"/>
        </w:rPr>
        <w:t xml:space="preserve">utiliser </w:t>
      </w:r>
      <w:r>
        <w:rPr>
          <w:rFonts w:eastAsia="Times New Roman" w:cs="Times New Roman"/>
          <w:sz w:val="27"/>
          <w:szCs w:val="27"/>
        </w:rPr>
        <w:t>les foncteurs et surtout comment régler les problèmes de passage de paramètres a ceux-ci et gérer leurs valeurs de retour</w:t>
      </w:r>
      <w:r w:rsidR="00F52966">
        <w:rPr>
          <w:rFonts w:eastAsia="Times New Roman" w:cs="Times New Roman"/>
          <w:sz w:val="27"/>
          <w:szCs w:val="27"/>
        </w:rPr>
        <w:t>.</w:t>
      </w:r>
      <w:r>
        <w:rPr>
          <w:rFonts w:eastAsia="Times New Roman" w:cs="Times New Roman"/>
          <w:sz w:val="27"/>
          <w:szCs w:val="27"/>
        </w:rPr>
        <w:t xml:space="preserve"> </w:t>
      </w:r>
      <w:r w:rsidR="00F52966">
        <w:rPr>
          <w:rFonts w:eastAsia="Times New Roman" w:cs="Times New Roman"/>
          <w:sz w:val="27"/>
          <w:szCs w:val="27"/>
        </w:rPr>
        <w:t>L</w:t>
      </w:r>
      <w:r>
        <w:rPr>
          <w:rFonts w:eastAsia="Times New Roman" w:cs="Times New Roman"/>
          <w:sz w:val="27"/>
          <w:szCs w:val="27"/>
        </w:rPr>
        <w:t xml:space="preserve">e code présent dans le </w:t>
      </w:r>
      <w:proofErr w:type="spellStart"/>
      <w:r>
        <w:rPr>
          <w:rFonts w:eastAsia="Times New Roman" w:cs="Times New Roman"/>
          <w:sz w:val="27"/>
          <w:szCs w:val="27"/>
        </w:rPr>
        <w:t>repository</w:t>
      </w:r>
      <w:proofErr w:type="spellEnd"/>
      <w:r>
        <w:rPr>
          <w:rFonts w:eastAsia="Times New Roman" w:cs="Times New Roman"/>
          <w:sz w:val="27"/>
          <w:szCs w:val="27"/>
        </w:rPr>
        <w:t xml:space="preserve"> git présente </w:t>
      </w:r>
      <w:r w:rsidR="00B25632">
        <w:rPr>
          <w:rFonts w:eastAsia="Times New Roman" w:cs="Times New Roman"/>
          <w:sz w:val="27"/>
          <w:szCs w:val="27"/>
        </w:rPr>
        <w:t>les exemples un peu plus complets présentés</w:t>
      </w:r>
      <w:r>
        <w:rPr>
          <w:rFonts w:eastAsia="Times New Roman" w:cs="Times New Roman"/>
          <w:sz w:val="27"/>
          <w:szCs w:val="27"/>
        </w:rPr>
        <w:t xml:space="preserve"> dans ce rapport.</w:t>
      </w:r>
    </w:p>
    <w:p w14:paraId="36A01F07" w14:textId="77777777" w:rsidR="0001178F" w:rsidRDefault="0001178F" w:rsidP="001E147E">
      <w:pPr>
        <w:rPr>
          <w:rFonts w:eastAsia="Times New Roman" w:cs="Times New Roman"/>
          <w:sz w:val="27"/>
          <w:szCs w:val="27"/>
        </w:rPr>
      </w:pPr>
    </w:p>
    <w:p w14:paraId="37D31454" w14:textId="77777777" w:rsidR="0001178F" w:rsidRDefault="0001178F" w:rsidP="001E147E">
      <w:pPr>
        <w:rPr>
          <w:rFonts w:eastAsia="Times New Roman" w:cs="Times New Roman"/>
          <w:sz w:val="27"/>
          <w:szCs w:val="27"/>
        </w:rPr>
      </w:pPr>
    </w:p>
    <w:p w14:paraId="37BFAA9D" w14:textId="77777777" w:rsidR="0001178F" w:rsidRPr="001E147E" w:rsidRDefault="0001178F" w:rsidP="001E147E">
      <w:pPr>
        <w:rPr>
          <w:rFonts w:eastAsia="Times New Roman" w:cs="Times New Roman"/>
          <w:sz w:val="27"/>
          <w:szCs w:val="27"/>
        </w:rPr>
      </w:pPr>
    </w:p>
    <w:p w14:paraId="4F01298B" w14:textId="77777777" w:rsidR="00941174" w:rsidRPr="001E147E" w:rsidRDefault="00941174" w:rsidP="00941174">
      <w:pPr>
        <w:rPr>
          <w:rFonts w:eastAsia="Times New Roman" w:cs="Times New Roman"/>
          <w:color w:val="1F1F1F"/>
          <w:sz w:val="27"/>
          <w:szCs w:val="27"/>
          <w:shd w:val="clear" w:color="auto" w:fill="FFFFFF"/>
        </w:rPr>
      </w:pPr>
    </w:p>
    <w:p w14:paraId="7AA39189" w14:textId="77777777" w:rsidR="00084B7F" w:rsidRPr="001E147E" w:rsidRDefault="00084B7F">
      <w:pPr>
        <w:rPr>
          <w:sz w:val="27"/>
          <w:szCs w:val="27"/>
        </w:rPr>
      </w:pPr>
    </w:p>
    <w:sectPr w:rsidR="00084B7F" w:rsidRPr="001E147E" w:rsidSect="00CA41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ixed">
    <w:altName w:val="Times New Roman"/>
    <w:panose1 w:val="00000000000000000000"/>
    <w:charset w:val="00"/>
    <w:family w:val="roman"/>
    <w:notTrueType/>
    <w:pitch w:val="default"/>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3B95"/>
    <w:multiLevelType w:val="hybridMultilevel"/>
    <w:tmpl w:val="34505804"/>
    <w:lvl w:ilvl="0" w:tplc="699A986E">
      <w:numFmt w:val="bullet"/>
      <w:lvlText w:val="-"/>
      <w:lvlJc w:val="left"/>
      <w:pPr>
        <w:ind w:left="1065" w:hanging="360"/>
      </w:pPr>
      <w:rPr>
        <w:rFonts w:ascii="Cambria" w:eastAsia="Times New Roman" w:hAnsi="Cambria"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useFELayout/>
    <w:compatSetting w:name="compatibilityMode" w:uri="http://schemas.microsoft.com/office/word" w:val="12"/>
  </w:compat>
  <w:rsids>
    <w:rsidRoot w:val="00756323"/>
    <w:rsid w:val="0001178F"/>
    <w:rsid w:val="00084B7F"/>
    <w:rsid w:val="000C66FB"/>
    <w:rsid w:val="000F2F33"/>
    <w:rsid w:val="00104D95"/>
    <w:rsid w:val="00135812"/>
    <w:rsid w:val="00192947"/>
    <w:rsid w:val="001E147E"/>
    <w:rsid w:val="00230AC4"/>
    <w:rsid w:val="002F2D35"/>
    <w:rsid w:val="00303CD4"/>
    <w:rsid w:val="003170CC"/>
    <w:rsid w:val="003205DE"/>
    <w:rsid w:val="0053713C"/>
    <w:rsid w:val="006C5D99"/>
    <w:rsid w:val="00756323"/>
    <w:rsid w:val="008730BD"/>
    <w:rsid w:val="0093529D"/>
    <w:rsid w:val="00941174"/>
    <w:rsid w:val="009D6C9C"/>
    <w:rsid w:val="00A33648"/>
    <w:rsid w:val="00B25632"/>
    <w:rsid w:val="00B72E47"/>
    <w:rsid w:val="00B75792"/>
    <w:rsid w:val="00C30E59"/>
    <w:rsid w:val="00C66CAE"/>
    <w:rsid w:val="00CA414D"/>
    <w:rsid w:val="00D31B88"/>
    <w:rsid w:val="00D55AE0"/>
    <w:rsid w:val="00EA3173"/>
    <w:rsid w:val="00F5296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99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A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HTMLprformat">
    <w:name w:val="HTML Preformatted"/>
    <w:basedOn w:val="Normal"/>
    <w:link w:val="HTMLprformat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formatCar">
    <w:name w:val="HTML préformaté Car"/>
    <w:basedOn w:val="Policepardfaut"/>
    <w:link w:val="HTMLprformat"/>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 w:type="paragraph" w:styleId="Textedebulles">
    <w:name w:val="Balloon Text"/>
    <w:basedOn w:val="Normal"/>
    <w:link w:val="TextedebullesCar"/>
    <w:uiPriority w:val="99"/>
    <w:semiHidden/>
    <w:unhideWhenUsed/>
    <w:rsid w:val="00F52966"/>
    <w:rPr>
      <w:rFonts w:ascii="Tahoma" w:hAnsi="Tahoma" w:cs="Tahoma"/>
      <w:sz w:val="16"/>
      <w:szCs w:val="16"/>
    </w:rPr>
  </w:style>
  <w:style w:type="character" w:customStyle="1" w:styleId="TextedebullesCar">
    <w:name w:val="Texte de bulles Car"/>
    <w:basedOn w:val="Policepardfaut"/>
    <w:link w:val="Textedebulles"/>
    <w:uiPriority w:val="99"/>
    <w:semiHidden/>
    <w:rsid w:val="00F52966"/>
    <w:rPr>
      <w:rFonts w:ascii="Tahoma" w:hAnsi="Tahoma" w:cs="Tahoma"/>
      <w:sz w:val="16"/>
      <w:szCs w:val="16"/>
    </w:rPr>
  </w:style>
  <w:style w:type="paragraph" w:styleId="Paragraphedeliste">
    <w:name w:val="List Paragraph"/>
    <w:basedOn w:val="Normal"/>
    <w:uiPriority w:val="34"/>
    <w:qFormat/>
    <w:rsid w:val="00F529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2F33"/>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Policepardfaut"/>
    <w:rsid w:val="000F2F33"/>
  </w:style>
  <w:style w:type="character" w:styleId="MachinecrireHTML">
    <w:name w:val="HTML Typewriter"/>
    <w:basedOn w:val="Policepardfaut"/>
    <w:uiPriority w:val="99"/>
    <w:semiHidden/>
    <w:unhideWhenUsed/>
    <w:rsid w:val="000F2F33"/>
    <w:rPr>
      <w:rFonts w:ascii="Courier" w:eastAsiaTheme="minorEastAsia" w:hAnsi="Courier" w:cs="Courier"/>
      <w:sz w:val="20"/>
      <w:szCs w:val="20"/>
    </w:rPr>
  </w:style>
  <w:style w:type="paragraph" w:styleId="HTMLprformat">
    <w:name w:val="HTML Preformatted"/>
    <w:basedOn w:val="Normal"/>
    <w:link w:val="HTMLprformatCar"/>
    <w:uiPriority w:val="99"/>
    <w:semiHidden/>
    <w:unhideWhenUsed/>
    <w:rsid w:val="00941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formatCar">
    <w:name w:val="HTML préformaté Car"/>
    <w:basedOn w:val="Policepardfaut"/>
    <w:link w:val="HTMLprformat"/>
    <w:uiPriority w:val="99"/>
    <w:semiHidden/>
    <w:rsid w:val="00941174"/>
    <w:rPr>
      <w:rFonts w:ascii="Courier" w:hAnsi="Courier" w:cs="Courier"/>
      <w:sz w:val="20"/>
      <w:szCs w:val="20"/>
      <w:lang w:val="en-GB"/>
    </w:rPr>
  </w:style>
  <w:style w:type="character" w:customStyle="1" w:styleId="n">
    <w:name w:val="n"/>
    <w:basedOn w:val="Policepardfaut"/>
    <w:rsid w:val="00941174"/>
  </w:style>
  <w:style w:type="character" w:customStyle="1" w:styleId="o">
    <w:name w:val="o"/>
    <w:basedOn w:val="Policepardfaut"/>
    <w:rsid w:val="00941174"/>
  </w:style>
  <w:style w:type="character" w:customStyle="1" w:styleId="p">
    <w:name w:val="p"/>
    <w:basedOn w:val="Policepardfaut"/>
    <w:rsid w:val="00941174"/>
  </w:style>
  <w:style w:type="character" w:styleId="CodeHTML">
    <w:name w:val="HTML Code"/>
    <w:basedOn w:val="Policepardfaut"/>
    <w:uiPriority w:val="99"/>
    <w:semiHidden/>
    <w:unhideWhenUsed/>
    <w:rsid w:val="00C30E59"/>
    <w:rPr>
      <w:rFonts w:ascii="Courier" w:eastAsiaTheme="minorEastAsia" w:hAnsi="Courier" w:cs="Courier"/>
      <w:sz w:val="20"/>
      <w:szCs w:val="20"/>
    </w:rPr>
  </w:style>
  <w:style w:type="character" w:styleId="lev">
    <w:name w:val="Strong"/>
    <w:basedOn w:val="Policepardfaut"/>
    <w:uiPriority w:val="22"/>
    <w:qFormat/>
    <w:rsid w:val="00C30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17853">
      <w:bodyDiv w:val="1"/>
      <w:marLeft w:val="0"/>
      <w:marRight w:val="0"/>
      <w:marTop w:val="0"/>
      <w:marBottom w:val="0"/>
      <w:divBdr>
        <w:top w:val="none" w:sz="0" w:space="0" w:color="auto"/>
        <w:left w:val="none" w:sz="0" w:space="0" w:color="auto"/>
        <w:bottom w:val="none" w:sz="0" w:space="0" w:color="auto"/>
        <w:right w:val="none" w:sz="0" w:space="0" w:color="auto"/>
      </w:divBdr>
    </w:div>
    <w:div w:id="353190866">
      <w:bodyDiv w:val="1"/>
      <w:marLeft w:val="0"/>
      <w:marRight w:val="0"/>
      <w:marTop w:val="0"/>
      <w:marBottom w:val="0"/>
      <w:divBdr>
        <w:top w:val="none" w:sz="0" w:space="0" w:color="auto"/>
        <w:left w:val="none" w:sz="0" w:space="0" w:color="auto"/>
        <w:bottom w:val="none" w:sz="0" w:space="0" w:color="auto"/>
        <w:right w:val="none" w:sz="0" w:space="0" w:color="auto"/>
      </w:divBdr>
    </w:div>
    <w:div w:id="454643085">
      <w:bodyDiv w:val="1"/>
      <w:marLeft w:val="0"/>
      <w:marRight w:val="0"/>
      <w:marTop w:val="0"/>
      <w:marBottom w:val="0"/>
      <w:divBdr>
        <w:top w:val="none" w:sz="0" w:space="0" w:color="auto"/>
        <w:left w:val="none" w:sz="0" w:space="0" w:color="auto"/>
        <w:bottom w:val="none" w:sz="0" w:space="0" w:color="auto"/>
        <w:right w:val="none" w:sz="0" w:space="0" w:color="auto"/>
      </w:divBdr>
    </w:div>
    <w:div w:id="548154363">
      <w:bodyDiv w:val="1"/>
      <w:marLeft w:val="0"/>
      <w:marRight w:val="0"/>
      <w:marTop w:val="0"/>
      <w:marBottom w:val="0"/>
      <w:divBdr>
        <w:top w:val="none" w:sz="0" w:space="0" w:color="auto"/>
        <w:left w:val="none" w:sz="0" w:space="0" w:color="auto"/>
        <w:bottom w:val="none" w:sz="0" w:space="0" w:color="auto"/>
        <w:right w:val="none" w:sz="0" w:space="0" w:color="auto"/>
      </w:divBdr>
    </w:div>
    <w:div w:id="859122720">
      <w:bodyDiv w:val="1"/>
      <w:marLeft w:val="0"/>
      <w:marRight w:val="0"/>
      <w:marTop w:val="0"/>
      <w:marBottom w:val="0"/>
      <w:divBdr>
        <w:top w:val="none" w:sz="0" w:space="0" w:color="auto"/>
        <w:left w:val="none" w:sz="0" w:space="0" w:color="auto"/>
        <w:bottom w:val="none" w:sz="0" w:space="0" w:color="auto"/>
        <w:right w:val="none" w:sz="0" w:space="0" w:color="auto"/>
      </w:divBdr>
    </w:div>
    <w:div w:id="935744513">
      <w:bodyDiv w:val="1"/>
      <w:marLeft w:val="0"/>
      <w:marRight w:val="0"/>
      <w:marTop w:val="0"/>
      <w:marBottom w:val="0"/>
      <w:divBdr>
        <w:top w:val="none" w:sz="0" w:space="0" w:color="auto"/>
        <w:left w:val="none" w:sz="0" w:space="0" w:color="auto"/>
        <w:bottom w:val="none" w:sz="0" w:space="0" w:color="auto"/>
        <w:right w:val="none" w:sz="0" w:space="0" w:color="auto"/>
      </w:divBdr>
    </w:div>
    <w:div w:id="945162153">
      <w:bodyDiv w:val="1"/>
      <w:marLeft w:val="0"/>
      <w:marRight w:val="0"/>
      <w:marTop w:val="0"/>
      <w:marBottom w:val="0"/>
      <w:divBdr>
        <w:top w:val="none" w:sz="0" w:space="0" w:color="auto"/>
        <w:left w:val="none" w:sz="0" w:space="0" w:color="auto"/>
        <w:bottom w:val="none" w:sz="0" w:space="0" w:color="auto"/>
        <w:right w:val="none" w:sz="0" w:space="0" w:color="auto"/>
      </w:divBdr>
    </w:div>
    <w:div w:id="1230725562">
      <w:bodyDiv w:val="1"/>
      <w:marLeft w:val="0"/>
      <w:marRight w:val="0"/>
      <w:marTop w:val="0"/>
      <w:marBottom w:val="0"/>
      <w:divBdr>
        <w:top w:val="none" w:sz="0" w:space="0" w:color="auto"/>
        <w:left w:val="none" w:sz="0" w:space="0" w:color="auto"/>
        <w:bottom w:val="none" w:sz="0" w:space="0" w:color="auto"/>
        <w:right w:val="none" w:sz="0" w:space="0" w:color="auto"/>
      </w:divBdr>
    </w:div>
    <w:div w:id="1472750549">
      <w:bodyDiv w:val="1"/>
      <w:marLeft w:val="0"/>
      <w:marRight w:val="0"/>
      <w:marTop w:val="0"/>
      <w:marBottom w:val="0"/>
      <w:divBdr>
        <w:top w:val="none" w:sz="0" w:space="0" w:color="auto"/>
        <w:left w:val="none" w:sz="0" w:space="0" w:color="auto"/>
        <w:bottom w:val="none" w:sz="0" w:space="0" w:color="auto"/>
        <w:right w:val="none" w:sz="0" w:space="0" w:color="auto"/>
      </w:divBdr>
    </w:div>
    <w:div w:id="2016691238">
      <w:bodyDiv w:val="1"/>
      <w:marLeft w:val="0"/>
      <w:marRight w:val="0"/>
      <w:marTop w:val="0"/>
      <w:marBottom w:val="0"/>
      <w:divBdr>
        <w:top w:val="none" w:sz="0" w:space="0" w:color="auto"/>
        <w:left w:val="none" w:sz="0" w:space="0" w:color="auto"/>
        <w:bottom w:val="none" w:sz="0" w:space="0" w:color="auto"/>
        <w:right w:val="none" w:sz="0" w:space="0" w:color="auto"/>
      </w:divBdr>
    </w:div>
    <w:div w:id="2046516780">
      <w:bodyDiv w:val="1"/>
      <w:marLeft w:val="0"/>
      <w:marRight w:val="0"/>
      <w:marTop w:val="0"/>
      <w:marBottom w:val="0"/>
      <w:divBdr>
        <w:top w:val="none" w:sz="0" w:space="0" w:color="auto"/>
        <w:left w:val="none" w:sz="0" w:space="0" w:color="auto"/>
        <w:bottom w:val="none" w:sz="0" w:space="0" w:color="auto"/>
        <w:right w:val="none" w:sz="0" w:space="0" w:color="auto"/>
      </w:divBdr>
    </w:div>
    <w:div w:id="2051956667">
      <w:bodyDiv w:val="1"/>
      <w:marLeft w:val="0"/>
      <w:marRight w:val="0"/>
      <w:marTop w:val="0"/>
      <w:marBottom w:val="0"/>
      <w:divBdr>
        <w:top w:val="none" w:sz="0" w:space="0" w:color="auto"/>
        <w:left w:val="none" w:sz="0" w:space="0" w:color="auto"/>
        <w:bottom w:val="none" w:sz="0" w:space="0" w:color="auto"/>
        <w:right w:val="none" w:sz="0" w:space="0" w:color="auto"/>
      </w:divBdr>
    </w:div>
    <w:div w:id="2097483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1509</Words>
  <Characters>8304</Characters>
  <Application>Microsoft Macintosh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Neret</dc:creator>
  <cp:keywords/>
  <dc:description/>
  <cp:lastModifiedBy>Emmanuel Neret</cp:lastModifiedBy>
  <cp:revision>11</cp:revision>
  <dcterms:created xsi:type="dcterms:W3CDTF">2012-01-06T08:30:00Z</dcterms:created>
  <dcterms:modified xsi:type="dcterms:W3CDTF">2012-01-11T10:06:00Z</dcterms:modified>
</cp:coreProperties>
</file>